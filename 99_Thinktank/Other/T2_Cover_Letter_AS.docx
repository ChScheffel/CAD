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758F" w14:textId="77777777" w:rsidR="008A1B01" w:rsidRPr="00875861" w:rsidRDefault="00CE4C29">
      <w:pPr>
        <w:tabs>
          <w:tab w:val="left" w:pos="1419"/>
        </w:tabs>
        <w:rPr>
          <w:rFonts w:ascii="Open Sans" w:hAnsi="Open Sans" w:cs="Open Sans"/>
          <w:i/>
          <w:iCs/>
          <w:sz w:val="20"/>
          <w:szCs w:val="20"/>
        </w:rPr>
      </w:pPr>
      <w:commentRangeStart w:id="0"/>
      <w:commentRangeEnd w:id="0"/>
      <w:r>
        <w:rPr>
          <w:rStyle w:val="Kommentarzeichen"/>
        </w:rPr>
        <w:commentReference w:id="0"/>
      </w:r>
    </w:p>
    <w:p w14:paraId="0D2CBD07" w14:textId="77777777" w:rsidR="00E218A2" w:rsidRPr="00875861" w:rsidRDefault="00E218A2">
      <w:pPr>
        <w:tabs>
          <w:tab w:val="left" w:pos="1419"/>
        </w:tabs>
        <w:rPr>
          <w:rFonts w:ascii="Open Sans" w:hAnsi="Open Sans" w:cs="Open Sans"/>
          <w:i/>
          <w:iCs/>
          <w:sz w:val="20"/>
          <w:szCs w:val="20"/>
        </w:rPr>
      </w:pPr>
      <w:r w:rsidRPr="00875861">
        <w:rPr>
          <w:rFonts w:ascii="Open Sans" w:hAnsi="Open Sans" w:cs="Open Sans"/>
          <w:i/>
          <w:iCs/>
          <w:sz w:val="20"/>
          <w:szCs w:val="20"/>
        </w:rPr>
        <w:tab/>
      </w:r>
    </w:p>
    <w:p w14:paraId="059BC7B7" w14:textId="1633CB9D" w:rsidR="00E218A2" w:rsidRPr="00875861" w:rsidRDefault="00E218A2">
      <w:pPr>
        <w:tabs>
          <w:tab w:val="left" w:pos="1973"/>
          <w:tab w:val="center" w:pos="4252"/>
        </w:tabs>
        <w:rPr>
          <w:rFonts w:ascii="Open Sans" w:hAnsi="Open Sans" w:cs="Open Sans"/>
          <w:i/>
          <w:iCs/>
          <w:sz w:val="20"/>
          <w:szCs w:val="20"/>
        </w:rPr>
      </w:pPr>
    </w:p>
    <w:p w14:paraId="44496CAE" w14:textId="77777777" w:rsidR="0014287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r w:rsidRPr="00875861">
        <w:rPr>
          <w:rFonts w:ascii="Open Sans" w:hAnsi="Open Sans" w:cs="Open Sans"/>
          <w:sz w:val="20"/>
          <w:szCs w:val="20"/>
          <w:lang w:val="en-US"/>
        </w:rPr>
        <w:t>Nature Human Behavior</w:t>
      </w:r>
    </w:p>
    <w:p w14:paraId="4FDB27B3"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p>
    <w:p w14:paraId="258EEBB9"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r w:rsidRPr="00875861">
        <w:rPr>
          <w:rFonts w:ascii="Open Sans" w:hAnsi="Open Sans" w:cs="Open Sans"/>
          <w:sz w:val="20"/>
          <w:szCs w:val="20"/>
          <w:lang w:val="en-US"/>
        </w:rPr>
        <w:t xml:space="preserve">Dr. </w:t>
      </w:r>
      <w:proofErr w:type="spellStart"/>
      <w:r w:rsidRPr="00875861">
        <w:rPr>
          <w:rFonts w:ascii="Open Sans" w:hAnsi="Open Sans" w:cs="Open Sans"/>
          <w:sz w:val="20"/>
          <w:szCs w:val="20"/>
          <w:lang w:val="en-US"/>
        </w:rPr>
        <w:t>Stavroula</w:t>
      </w:r>
      <w:proofErr w:type="spellEnd"/>
      <w:r w:rsidRPr="00875861">
        <w:rPr>
          <w:rFonts w:ascii="Open Sans" w:hAnsi="Open Sans" w:cs="Open Sans"/>
          <w:sz w:val="20"/>
          <w:szCs w:val="20"/>
          <w:lang w:val="en-US"/>
        </w:rPr>
        <w:t xml:space="preserve"> </w:t>
      </w:r>
      <w:proofErr w:type="spellStart"/>
      <w:r w:rsidRPr="00875861">
        <w:rPr>
          <w:rFonts w:ascii="Open Sans" w:hAnsi="Open Sans" w:cs="Open Sans"/>
          <w:sz w:val="20"/>
          <w:szCs w:val="20"/>
          <w:lang w:val="en-US"/>
        </w:rPr>
        <w:t>Kousta</w:t>
      </w:r>
      <w:proofErr w:type="spellEnd"/>
      <w:r w:rsidRPr="00875861">
        <w:rPr>
          <w:rFonts w:ascii="Open Sans" w:hAnsi="Open Sans" w:cs="Open Sans"/>
          <w:sz w:val="20"/>
          <w:szCs w:val="20"/>
          <w:lang w:val="en-US"/>
        </w:rPr>
        <w:t xml:space="preserve"> </w:t>
      </w:r>
    </w:p>
    <w:p w14:paraId="76F5EF0C"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i/>
          <w:sz w:val="20"/>
          <w:szCs w:val="20"/>
          <w:lang w:val="en-US"/>
        </w:rPr>
      </w:pPr>
      <w:r w:rsidRPr="00875861">
        <w:rPr>
          <w:rFonts w:ascii="Open Sans" w:hAnsi="Open Sans" w:cs="Open Sans"/>
          <w:i/>
          <w:sz w:val="20"/>
          <w:szCs w:val="20"/>
          <w:lang w:val="en-US"/>
        </w:rPr>
        <w:t>Chief Editor</w:t>
      </w:r>
    </w:p>
    <w:p w14:paraId="53E08D34" w14:textId="77777777" w:rsidR="0023434C" w:rsidRPr="00875861" w:rsidRDefault="004A3C58" w:rsidP="0023434C">
      <w:pPr>
        <w:tabs>
          <w:tab w:val="left" w:pos="1973"/>
          <w:tab w:val="center" w:pos="4252"/>
        </w:tabs>
        <w:rPr>
          <w:rStyle w:val="Hervorhebung"/>
          <w:rFonts w:ascii="Open Sans" w:hAnsi="Open Sans" w:cs="Open Sans"/>
          <w:sz w:val="20"/>
          <w:szCs w:val="20"/>
          <w:lang w:val="en-US"/>
        </w:rPr>
      </w:pPr>
      <w:r w:rsidRPr="00875861">
        <w:rPr>
          <w:rFonts w:ascii="Open Sans" w:hAnsi="Open Sans" w:cs="Open Sans"/>
          <w:noProof/>
          <w:sz w:val="20"/>
          <w:szCs w:val="20"/>
        </w:rPr>
        <mc:AlternateContent>
          <mc:Choice Requires="wps">
            <w:drawing>
              <wp:anchor distT="0" distB="0" distL="114300" distR="114300" simplePos="0" relativeHeight="251659264" behindDoc="0" locked="1" layoutInCell="0" allowOverlap="1" wp14:anchorId="014B3299" wp14:editId="3D0AE6E3">
                <wp:simplePos x="0" y="0"/>
                <wp:positionH relativeFrom="page">
                  <wp:posOffset>4391025</wp:posOffset>
                </wp:positionH>
                <wp:positionV relativeFrom="page">
                  <wp:posOffset>1643380</wp:posOffset>
                </wp:positionV>
                <wp:extent cx="2479040" cy="1019175"/>
                <wp:effectExtent l="0" t="0" r="1651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09A9A" w14:textId="77777777" w:rsidR="00F8574F" w:rsidRPr="00875861" w:rsidRDefault="00E218A2"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rPr>
                              <w:tab/>
                            </w:r>
                            <w:r w:rsidR="0014287C" w:rsidRPr="00875861">
                              <w:rPr>
                                <w:rFonts w:ascii="Open Sans" w:hAnsi="Open Sans" w:cs="Open Sans"/>
                                <w:sz w:val="22"/>
                                <w:lang w:val="en-US"/>
                              </w:rPr>
                              <w:t xml:space="preserve">Christoph </w:t>
                            </w:r>
                            <w:proofErr w:type="spellStart"/>
                            <w:r w:rsidR="0014287C" w:rsidRPr="00875861">
                              <w:rPr>
                                <w:rFonts w:ascii="Open Sans" w:hAnsi="Open Sans" w:cs="Open Sans"/>
                                <w:sz w:val="22"/>
                                <w:lang w:val="en-US"/>
                              </w:rPr>
                              <w:t>Scheffel</w:t>
                            </w:r>
                            <w:proofErr w:type="spellEnd"/>
                          </w:p>
                          <w:p w14:paraId="6E77EA7F" w14:textId="77777777" w:rsidR="00672B24" w:rsidRPr="00875861" w:rsidRDefault="00672B24"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sz w:val="22"/>
                                <w:lang w:val="en-US"/>
                              </w:rPr>
                              <w:tab/>
                            </w:r>
                            <w:r w:rsidRPr="00875861">
                              <w:rPr>
                                <w:rFonts w:ascii="Open Sans" w:hAnsi="Open Sans" w:cs="Open Sans"/>
                                <w:lang w:val="en-US"/>
                              </w:rPr>
                              <w:t>Differential and Personality Psychology</w:t>
                            </w:r>
                          </w:p>
                          <w:p w14:paraId="096C0134" w14:textId="77777777" w:rsidR="0014287C" w:rsidRPr="00875861" w:rsidRDefault="0014287C" w:rsidP="004A3C58">
                            <w:pPr>
                              <w:pStyle w:val="tud-briefkontakt"/>
                              <w:tabs>
                                <w:tab w:val="clear" w:pos="851"/>
                                <w:tab w:val="left" w:pos="993"/>
                              </w:tabs>
                              <w:ind w:left="993" w:hanging="993"/>
                              <w:rPr>
                                <w:rFonts w:ascii="Open Sans" w:hAnsi="Open Sans" w:cs="Open Sans"/>
                                <w:lang w:val="en-US"/>
                              </w:rPr>
                            </w:pPr>
                          </w:p>
                          <w:p w14:paraId="0F76CD22" w14:textId="7382A9FC" w:rsidR="00E218A2" w:rsidRPr="006574F5" w:rsidRDefault="00A219F8"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Telephone</w:t>
                            </w:r>
                            <w:r w:rsidR="004A3C58" w:rsidRPr="006574F5">
                              <w:rPr>
                                <w:rFonts w:ascii="Open Sans" w:hAnsi="Open Sans" w:cs="Open Sans"/>
                                <w:lang w:val="en-US"/>
                              </w:rPr>
                              <w:t>:</w:t>
                            </w:r>
                            <w:r w:rsidR="004A3C58" w:rsidRPr="006574F5">
                              <w:rPr>
                                <w:rFonts w:ascii="Open Sans" w:hAnsi="Open Sans" w:cs="Open Sans"/>
                                <w:lang w:val="en-US"/>
                              </w:rPr>
                              <w:tab/>
                              <w:t>0351 463-</w:t>
                            </w:r>
                            <w:r w:rsidR="0014287C" w:rsidRPr="006574F5">
                              <w:rPr>
                                <w:rFonts w:ascii="Open Sans" w:hAnsi="Open Sans" w:cs="Open Sans"/>
                                <w:lang w:val="en-US"/>
                              </w:rPr>
                              <w:t>40336</w:t>
                            </w:r>
                          </w:p>
                          <w:p w14:paraId="5BA84F64" w14:textId="77777777" w:rsidR="00E218A2" w:rsidRPr="006574F5" w:rsidRDefault="00E218A2"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Telefax:</w:t>
                            </w:r>
                            <w:r w:rsidRPr="006574F5">
                              <w:rPr>
                                <w:rFonts w:ascii="Open Sans" w:hAnsi="Open Sans" w:cs="Open Sans"/>
                                <w:lang w:val="en-US"/>
                              </w:rPr>
                              <w:tab/>
                              <w:t>0351 463-</w:t>
                            </w:r>
                            <w:r w:rsidR="000A024D" w:rsidRPr="006574F5">
                              <w:rPr>
                                <w:rFonts w:ascii="Open Sans" w:hAnsi="Open Sans" w:cs="Open Sans"/>
                                <w:lang w:val="en-US"/>
                              </w:rPr>
                              <w:t>36993</w:t>
                            </w:r>
                          </w:p>
                          <w:p w14:paraId="62FA9873" w14:textId="77777777" w:rsidR="00E218A2" w:rsidRPr="006574F5" w:rsidRDefault="00B47DEA"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E-Mail:</w:t>
                            </w:r>
                            <w:r w:rsidRPr="006574F5">
                              <w:rPr>
                                <w:rFonts w:ascii="Open Sans" w:hAnsi="Open Sans" w:cs="Open Sans"/>
                                <w:lang w:val="en-US"/>
                              </w:rPr>
                              <w:tab/>
                            </w:r>
                            <w:r w:rsidR="0014287C" w:rsidRPr="006574F5">
                              <w:rPr>
                                <w:rFonts w:ascii="Open Sans" w:hAnsi="Open Sans" w:cs="Open Sans"/>
                                <w:lang w:val="en-US"/>
                              </w:rPr>
                              <w:t>christoph_scheffel@tu-dresden.de</w:t>
                            </w:r>
                          </w:p>
                          <w:p w14:paraId="42B76DE9" w14:textId="77777777" w:rsidR="00E218A2" w:rsidRPr="006574F5" w:rsidRDefault="00E218A2"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ab/>
                            </w:r>
                            <w:r w:rsidRPr="006574F5">
                              <w:rPr>
                                <w:rFonts w:ascii="Open Sans" w:hAnsi="Open Sans" w:cs="Open Sans"/>
                                <w:lang w:val="en-US"/>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B3299" id="_x0000_t202" coordsize="21600,21600" o:spt="202" path="m,l,21600r21600,l21600,xe">
                <v:stroke joinstyle="miter"/>
                <v:path gradientshapeok="t" o:connecttype="rect"/>
              </v:shapetype>
              <v:shape id="Text Box 16" o:spid="_x0000_s1026" type="#_x0000_t202" style="position:absolute;margin-left:345.75pt;margin-top:129.4pt;width:195.2pt;height:8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" o:allowincell="f" filled="f" stroked="f">
                <v:textbox inset="0,0,0,0">
                  <w:txbxContent>
                    <w:p w14:paraId="69409A9A" w14:textId="77777777" w:rsidR="00F8574F" w:rsidRPr="00875861" w:rsidRDefault="00E218A2"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rPr>
                        <w:tab/>
                      </w:r>
                      <w:r w:rsidR="0014287C" w:rsidRPr="00875861">
                        <w:rPr>
                          <w:rFonts w:ascii="Open Sans" w:hAnsi="Open Sans" w:cs="Open Sans"/>
                          <w:sz w:val="22"/>
                          <w:lang w:val="en-US"/>
                        </w:rPr>
                        <w:t xml:space="preserve">Christoph </w:t>
                      </w:r>
                      <w:proofErr w:type="spellStart"/>
                      <w:r w:rsidR="0014287C" w:rsidRPr="00875861">
                        <w:rPr>
                          <w:rFonts w:ascii="Open Sans" w:hAnsi="Open Sans" w:cs="Open Sans"/>
                          <w:sz w:val="22"/>
                          <w:lang w:val="en-US"/>
                        </w:rPr>
                        <w:t>Scheffel</w:t>
                      </w:r>
                      <w:proofErr w:type="spellEnd"/>
                    </w:p>
                    <w:p w14:paraId="6E77EA7F" w14:textId="77777777" w:rsidR="00672B24" w:rsidRPr="00875861" w:rsidRDefault="00672B24"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sz w:val="22"/>
                          <w:lang w:val="en-US"/>
                        </w:rPr>
                        <w:tab/>
                      </w:r>
                      <w:r w:rsidRPr="00875861">
                        <w:rPr>
                          <w:rFonts w:ascii="Open Sans" w:hAnsi="Open Sans" w:cs="Open Sans"/>
                          <w:lang w:val="en-US"/>
                        </w:rPr>
                        <w:t>Differential and Personality Psychology</w:t>
                      </w:r>
                    </w:p>
                    <w:p w14:paraId="096C0134" w14:textId="77777777" w:rsidR="0014287C" w:rsidRPr="00875861" w:rsidRDefault="0014287C" w:rsidP="004A3C58">
                      <w:pPr>
                        <w:pStyle w:val="tud-briefkontakt"/>
                        <w:tabs>
                          <w:tab w:val="clear" w:pos="851"/>
                          <w:tab w:val="left" w:pos="993"/>
                        </w:tabs>
                        <w:ind w:left="993" w:hanging="993"/>
                        <w:rPr>
                          <w:rFonts w:ascii="Open Sans" w:hAnsi="Open Sans" w:cs="Open Sans"/>
                          <w:lang w:val="en-US"/>
                        </w:rPr>
                      </w:pPr>
                    </w:p>
                    <w:p w14:paraId="0F76CD22" w14:textId="7382A9FC" w:rsidR="00E218A2" w:rsidRPr="006574F5" w:rsidRDefault="00A219F8"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Telephone</w:t>
                      </w:r>
                      <w:r w:rsidR="004A3C58" w:rsidRPr="006574F5">
                        <w:rPr>
                          <w:rFonts w:ascii="Open Sans" w:hAnsi="Open Sans" w:cs="Open Sans"/>
                          <w:lang w:val="en-US"/>
                        </w:rPr>
                        <w:t>:</w:t>
                      </w:r>
                      <w:r w:rsidR="004A3C58" w:rsidRPr="006574F5">
                        <w:rPr>
                          <w:rFonts w:ascii="Open Sans" w:hAnsi="Open Sans" w:cs="Open Sans"/>
                          <w:lang w:val="en-US"/>
                        </w:rPr>
                        <w:tab/>
                        <w:t>0351 463-</w:t>
                      </w:r>
                      <w:r w:rsidR="0014287C" w:rsidRPr="006574F5">
                        <w:rPr>
                          <w:rFonts w:ascii="Open Sans" w:hAnsi="Open Sans" w:cs="Open Sans"/>
                          <w:lang w:val="en-US"/>
                        </w:rPr>
                        <w:t>40336</w:t>
                      </w:r>
                    </w:p>
                    <w:p w14:paraId="5BA84F64" w14:textId="77777777" w:rsidR="00E218A2" w:rsidRPr="006574F5" w:rsidRDefault="00E218A2"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Telefax:</w:t>
                      </w:r>
                      <w:r w:rsidRPr="006574F5">
                        <w:rPr>
                          <w:rFonts w:ascii="Open Sans" w:hAnsi="Open Sans" w:cs="Open Sans"/>
                          <w:lang w:val="en-US"/>
                        </w:rPr>
                        <w:tab/>
                        <w:t>0351 463-</w:t>
                      </w:r>
                      <w:r w:rsidR="000A024D" w:rsidRPr="006574F5">
                        <w:rPr>
                          <w:rFonts w:ascii="Open Sans" w:hAnsi="Open Sans" w:cs="Open Sans"/>
                          <w:lang w:val="en-US"/>
                        </w:rPr>
                        <w:t>36993</w:t>
                      </w:r>
                    </w:p>
                    <w:p w14:paraId="62FA9873" w14:textId="77777777" w:rsidR="00E218A2" w:rsidRPr="006574F5" w:rsidRDefault="00B47DEA"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E-Mail:</w:t>
                      </w:r>
                      <w:r w:rsidRPr="006574F5">
                        <w:rPr>
                          <w:rFonts w:ascii="Open Sans" w:hAnsi="Open Sans" w:cs="Open Sans"/>
                          <w:lang w:val="en-US"/>
                        </w:rPr>
                        <w:tab/>
                      </w:r>
                      <w:r w:rsidR="0014287C" w:rsidRPr="006574F5">
                        <w:rPr>
                          <w:rFonts w:ascii="Open Sans" w:hAnsi="Open Sans" w:cs="Open Sans"/>
                          <w:lang w:val="en-US"/>
                        </w:rPr>
                        <w:t>christoph_scheffel@tu-dresden.de</w:t>
                      </w:r>
                    </w:p>
                    <w:p w14:paraId="42B76DE9" w14:textId="77777777" w:rsidR="00E218A2" w:rsidRPr="006574F5" w:rsidRDefault="00E218A2"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ab/>
                      </w:r>
                      <w:r w:rsidRPr="006574F5">
                        <w:rPr>
                          <w:rFonts w:ascii="Open Sans" w:hAnsi="Open Sans" w:cs="Open Sans"/>
                          <w:lang w:val="en-US"/>
                        </w:rPr>
                        <w:tab/>
                      </w:r>
                    </w:p>
                  </w:txbxContent>
                </v:textbox>
                <w10:wrap anchorx="page" anchory="page"/>
                <w10:anchorlock/>
              </v:shape>
            </w:pict>
          </mc:Fallback>
        </mc:AlternateContent>
      </w:r>
      <w:r w:rsidRPr="00875861">
        <w:rPr>
          <w:rFonts w:ascii="Open Sans" w:hAnsi="Open Sans" w:cs="Open Sans"/>
          <w:noProof/>
          <w:sz w:val="20"/>
          <w:szCs w:val="20"/>
        </w:rPr>
        <mc:AlternateContent>
          <mc:Choice Requires="wps">
            <w:drawing>
              <wp:anchor distT="0" distB="0" distL="114300" distR="114300" simplePos="0" relativeHeight="251656192" behindDoc="0" locked="1" layoutInCell="1" allowOverlap="1" wp14:anchorId="18114228" wp14:editId="7097DA59">
                <wp:simplePos x="0" y="0"/>
                <wp:positionH relativeFrom="page">
                  <wp:posOffset>4392295</wp:posOffset>
                </wp:positionH>
                <wp:positionV relativeFrom="page">
                  <wp:posOffset>2898140</wp:posOffset>
                </wp:positionV>
                <wp:extent cx="2479040" cy="209550"/>
                <wp:effectExtent l="0" t="0" r="165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6ACE" w14:textId="77777777" w:rsidR="00E218A2" w:rsidRPr="00875861" w:rsidRDefault="00D2265F">
                            <w:pPr>
                              <w:pStyle w:val="tud-brieftextgross"/>
                              <w:rPr>
                                <w:rFonts w:ascii="Open Sans" w:hAnsi="Open Sans" w:cs="Open Sans"/>
                                <w:sz w:val="20"/>
                                <w:szCs w:val="20"/>
                              </w:rPr>
                            </w:pPr>
                            <w:r w:rsidRPr="00875861">
                              <w:rPr>
                                <w:rFonts w:ascii="Open Sans" w:hAnsi="Open Sans" w:cs="Open Sans"/>
                                <w:w w:val="102"/>
                                <w:sz w:val="20"/>
                                <w:szCs w:val="20"/>
                              </w:rPr>
                              <w:t xml:space="preserve">Dresden, </w:t>
                            </w:r>
                            <w:r w:rsidR="00953653" w:rsidRPr="00875861">
                              <w:rPr>
                                <w:rFonts w:ascii="Open Sans" w:hAnsi="Open Sans" w:cs="Open Sans"/>
                                <w:w w:val="102"/>
                                <w:sz w:val="20"/>
                                <w:szCs w:val="20"/>
                              </w:rPr>
                              <w:t xml:space="preserve">XX </w:t>
                            </w:r>
                            <w:proofErr w:type="spellStart"/>
                            <w:r w:rsidR="00953653" w:rsidRPr="00875861">
                              <w:rPr>
                                <w:rFonts w:ascii="Open Sans" w:hAnsi="Open Sans" w:cs="Open Sans"/>
                                <w:w w:val="102"/>
                                <w:sz w:val="20"/>
                                <w:szCs w:val="20"/>
                              </w:rPr>
                              <w:t>February</w:t>
                            </w:r>
                            <w:proofErr w:type="spellEnd"/>
                            <w:r w:rsidR="00953653" w:rsidRPr="00875861">
                              <w:rPr>
                                <w:rFonts w:ascii="Open Sans" w:hAnsi="Open Sans" w:cs="Open Sans"/>
                                <w:w w:val="102"/>
                                <w:sz w:val="20"/>
                                <w:szCs w:val="20"/>
                              </w:rPr>
                              <w:t xml:space="preserve">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14228" id="Text Box 15" o:spid="_x0000_s1027" type="#_x0000_t202" style="position:absolute;margin-left:345.85pt;margin-top:228.2pt;width:195.2pt;height:1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" filled="f" stroked="f">
                <v:textbox inset="0,0,0,0">
                  <w:txbxContent>
                    <w:p w14:paraId="337C6ACE" w14:textId="77777777" w:rsidR="00E218A2" w:rsidRPr="00875861" w:rsidRDefault="00D2265F">
                      <w:pPr>
                        <w:pStyle w:val="tud-brieftextgross"/>
                        <w:rPr>
                          <w:rFonts w:ascii="Open Sans" w:hAnsi="Open Sans" w:cs="Open Sans"/>
                          <w:sz w:val="20"/>
                          <w:szCs w:val="20"/>
                        </w:rPr>
                      </w:pPr>
                      <w:r w:rsidRPr="00875861">
                        <w:rPr>
                          <w:rFonts w:ascii="Open Sans" w:hAnsi="Open Sans" w:cs="Open Sans"/>
                          <w:w w:val="102"/>
                          <w:sz w:val="20"/>
                          <w:szCs w:val="20"/>
                        </w:rPr>
                        <w:t xml:space="preserve">Dresden, </w:t>
                      </w:r>
                      <w:r w:rsidR="00953653" w:rsidRPr="00875861">
                        <w:rPr>
                          <w:rFonts w:ascii="Open Sans" w:hAnsi="Open Sans" w:cs="Open Sans"/>
                          <w:w w:val="102"/>
                          <w:sz w:val="20"/>
                          <w:szCs w:val="20"/>
                        </w:rPr>
                        <w:t xml:space="preserve">XX </w:t>
                      </w:r>
                      <w:proofErr w:type="spellStart"/>
                      <w:r w:rsidR="00953653" w:rsidRPr="00875861">
                        <w:rPr>
                          <w:rFonts w:ascii="Open Sans" w:hAnsi="Open Sans" w:cs="Open Sans"/>
                          <w:w w:val="102"/>
                          <w:sz w:val="20"/>
                          <w:szCs w:val="20"/>
                        </w:rPr>
                        <w:t>February</w:t>
                      </w:r>
                      <w:proofErr w:type="spellEnd"/>
                      <w:r w:rsidR="00953653" w:rsidRPr="00875861">
                        <w:rPr>
                          <w:rFonts w:ascii="Open Sans" w:hAnsi="Open Sans" w:cs="Open Sans"/>
                          <w:w w:val="102"/>
                          <w:sz w:val="20"/>
                          <w:szCs w:val="20"/>
                        </w:rPr>
                        <w:t xml:space="preserve"> 2022</w:t>
                      </w:r>
                    </w:p>
                  </w:txbxContent>
                </v:textbox>
                <w10:wrap anchorx="page" anchory="page"/>
                <w10:anchorlock/>
              </v:shape>
            </w:pict>
          </mc:Fallback>
        </mc:AlternateContent>
      </w:r>
    </w:p>
    <w:p w14:paraId="27ADF128" w14:textId="77777777" w:rsidR="00CE4C29" w:rsidRDefault="00CE4C29" w:rsidP="009E416A">
      <w:pPr>
        <w:spacing w:after="120" w:line="312" w:lineRule="auto"/>
        <w:rPr>
          <w:ins w:id="1" w:author="Alex Strobel" w:date="2022-02-17T17:36:00Z"/>
          <w:rFonts w:ascii="Open Sans" w:hAnsi="Open Sans" w:cs="Open Sans"/>
          <w:sz w:val="20"/>
          <w:szCs w:val="20"/>
          <w:lang w:val="en-US"/>
        </w:rPr>
      </w:pPr>
    </w:p>
    <w:p w14:paraId="7C36DFAA" w14:textId="77777777" w:rsidR="00CE4C29" w:rsidRPr="00EF5D66" w:rsidRDefault="00CE4C29" w:rsidP="00CE4C29">
      <w:pPr>
        <w:pStyle w:val="5TUDBetreffzeile"/>
        <w:rPr>
          <w:ins w:id="2" w:author="Alex Strobel" w:date="2022-02-17T17:36:00Z"/>
          <w:lang w:val="en-GB"/>
        </w:rPr>
      </w:pPr>
      <w:ins w:id="3" w:author="Alex Strobel" w:date="2022-02-17T17:36:00Z">
        <w:r w:rsidRPr="00EF5D66">
          <w:rPr>
            <w:lang w:val="en-GB"/>
          </w:rPr>
          <w:t>Cover Letter for a Stage 1 Registered Report</w:t>
        </w:r>
      </w:ins>
    </w:p>
    <w:p w14:paraId="6895E8D1" w14:textId="746FBB35"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Dear Dr. </w:t>
      </w:r>
      <w:proofErr w:type="spellStart"/>
      <w:r w:rsidRPr="00875861">
        <w:rPr>
          <w:rFonts w:ascii="Open Sans" w:hAnsi="Open Sans" w:cs="Open Sans"/>
          <w:sz w:val="20"/>
          <w:szCs w:val="20"/>
          <w:lang w:val="en-US"/>
        </w:rPr>
        <w:t>Kousta</w:t>
      </w:r>
      <w:proofErr w:type="spellEnd"/>
      <w:r w:rsidRPr="00875861">
        <w:rPr>
          <w:rFonts w:ascii="Open Sans" w:hAnsi="Open Sans" w:cs="Open Sans"/>
          <w:sz w:val="20"/>
          <w:szCs w:val="20"/>
          <w:lang w:val="en-US"/>
        </w:rPr>
        <w:t>,</w:t>
      </w:r>
    </w:p>
    <w:p w14:paraId="5A118D77"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we would like to submit the </w:t>
      </w:r>
      <w:r w:rsidRPr="00875861">
        <w:rPr>
          <w:rFonts w:ascii="Open Sans" w:hAnsi="Open Sans" w:cs="Open Sans"/>
          <w:i/>
          <w:sz w:val="20"/>
          <w:szCs w:val="20"/>
          <w:lang w:val="en-US"/>
        </w:rPr>
        <w:t>Stage 1 Registered Report</w:t>
      </w:r>
      <w:r w:rsidRPr="00875861">
        <w:rPr>
          <w:rFonts w:ascii="Open Sans" w:hAnsi="Open Sans" w:cs="Open Sans"/>
          <w:sz w:val="20"/>
          <w:szCs w:val="20"/>
          <w:lang w:val="en-US"/>
        </w:rPr>
        <w:t xml:space="preserve"> titled “</w:t>
      </w:r>
      <w:r w:rsidR="006168A5" w:rsidRPr="00875861">
        <w:rPr>
          <w:rFonts w:ascii="Open Sans" w:hAnsi="Open Sans" w:cs="Open Sans"/>
          <w:sz w:val="20"/>
          <w:szCs w:val="20"/>
          <w:highlight w:val="yellow"/>
          <w:lang w:val="en-US"/>
        </w:rPr>
        <w:t>Estimating individual subjective values of emotion regulation strategies</w:t>
      </w:r>
      <w:r w:rsidRPr="00875861">
        <w:rPr>
          <w:rFonts w:ascii="Open Sans" w:hAnsi="Open Sans" w:cs="Open Sans"/>
          <w:sz w:val="20"/>
          <w:szCs w:val="20"/>
          <w:lang w:val="en-US"/>
        </w:rPr>
        <w:t xml:space="preserve">” for consideration in </w:t>
      </w:r>
      <w:r w:rsidRPr="00875861">
        <w:rPr>
          <w:rFonts w:ascii="Open Sans" w:hAnsi="Open Sans" w:cs="Open Sans"/>
          <w:i/>
          <w:sz w:val="20"/>
          <w:szCs w:val="20"/>
          <w:lang w:val="en-US"/>
        </w:rPr>
        <w:t xml:space="preserve">Nature Human </w:t>
      </w:r>
      <w:proofErr w:type="spellStart"/>
      <w:r w:rsidRPr="00875861">
        <w:rPr>
          <w:rFonts w:ascii="Open Sans" w:hAnsi="Open Sans" w:cs="Open Sans"/>
          <w:i/>
          <w:sz w:val="20"/>
          <w:szCs w:val="20"/>
          <w:lang w:val="en-US"/>
        </w:rPr>
        <w:t>Behaviour</w:t>
      </w:r>
      <w:proofErr w:type="spellEnd"/>
      <w:r w:rsidRPr="00875861">
        <w:rPr>
          <w:rFonts w:ascii="Open Sans" w:hAnsi="Open Sans" w:cs="Open Sans"/>
          <w:sz w:val="20"/>
          <w:szCs w:val="20"/>
          <w:lang w:val="en-US"/>
        </w:rPr>
        <w:t>.</w:t>
      </w:r>
    </w:p>
    <w:p w14:paraId="0DF290CE" w14:textId="3B6055A1" w:rsidR="00F70572" w:rsidRDefault="00DB0FB1"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We present </w:t>
      </w:r>
      <w:r w:rsidR="004D6B53" w:rsidRPr="00875861">
        <w:rPr>
          <w:rFonts w:ascii="Open Sans" w:hAnsi="Open Sans" w:cs="Open Sans"/>
          <w:sz w:val="20"/>
          <w:szCs w:val="20"/>
          <w:lang w:val="en-US"/>
        </w:rPr>
        <w:t>the evaluation of a new paradigm for determining individual subjective values of demand levels of effortful tasks.</w:t>
      </w:r>
      <w:r w:rsidR="00B737F0" w:rsidRPr="00875861">
        <w:rPr>
          <w:rFonts w:ascii="Open Sans" w:hAnsi="Open Sans" w:cs="Open Sans"/>
          <w:sz w:val="20"/>
          <w:szCs w:val="20"/>
          <w:lang w:val="en-US"/>
        </w:rPr>
        <w:t xml:space="preserve"> </w:t>
      </w:r>
      <w:r w:rsidR="006C29F2" w:rsidRPr="00875861">
        <w:rPr>
          <w:rFonts w:ascii="Open Sans" w:hAnsi="Open Sans" w:cs="Open Sans"/>
          <w:sz w:val="20"/>
          <w:szCs w:val="20"/>
          <w:lang w:val="en-US"/>
        </w:rPr>
        <w:t>More concrete</w:t>
      </w:r>
      <w:r w:rsidR="00B737F0" w:rsidRPr="00875861">
        <w:rPr>
          <w:rFonts w:ascii="Open Sans" w:hAnsi="Open Sans" w:cs="Open Sans"/>
          <w:sz w:val="20"/>
          <w:szCs w:val="20"/>
          <w:lang w:val="en-US"/>
        </w:rPr>
        <w:t xml:space="preserve">, </w:t>
      </w:r>
      <w:r w:rsidR="003E0A5D" w:rsidRPr="00875861">
        <w:rPr>
          <w:rFonts w:ascii="Open Sans" w:hAnsi="Open Sans" w:cs="Open Sans"/>
          <w:sz w:val="20"/>
          <w:szCs w:val="20"/>
          <w:lang w:val="en-US"/>
        </w:rPr>
        <w:t>the present study</w:t>
      </w:r>
      <w:r w:rsidR="00B737F0" w:rsidRPr="00875861">
        <w:rPr>
          <w:rFonts w:ascii="Open Sans" w:hAnsi="Open Sans" w:cs="Open Sans"/>
          <w:sz w:val="20"/>
          <w:szCs w:val="20"/>
          <w:lang w:val="en-US"/>
        </w:rPr>
        <w:t xml:space="preserve"> involves the determination of subjective values of</w:t>
      </w:r>
      <w:r w:rsidR="0045759C" w:rsidRPr="00875861">
        <w:rPr>
          <w:rFonts w:ascii="Open Sans" w:hAnsi="Open Sans" w:cs="Open Sans"/>
          <w:sz w:val="20"/>
          <w:szCs w:val="20"/>
          <w:lang w:val="en-US"/>
        </w:rPr>
        <w:t xml:space="preserve"> emotion regulation strategies. In emotion regulation flexibility, the choice of the right strategy is an important aspect of goal achievement and adaptive behavior. </w:t>
      </w:r>
      <w:r w:rsidR="008959A3" w:rsidRPr="00875861">
        <w:rPr>
          <w:rFonts w:ascii="Open Sans" w:hAnsi="Open Sans" w:cs="Open Sans"/>
          <w:sz w:val="20"/>
          <w:szCs w:val="20"/>
          <w:lang w:val="en-US"/>
        </w:rPr>
        <w:t xml:space="preserve">To describe choice behavior and individual differences in emotion regulation choice better, we want to determine </w:t>
      </w:r>
      <w:r w:rsidR="00435F47">
        <w:rPr>
          <w:rFonts w:ascii="Open Sans" w:hAnsi="Open Sans" w:cs="Open Sans"/>
          <w:sz w:val="20"/>
          <w:szCs w:val="20"/>
          <w:lang w:val="en-US"/>
        </w:rPr>
        <w:t>what value different</w:t>
      </w:r>
      <w:r w:rsidR="008959A3" w:rsidRPr="00875861">
        <w:rPr>
          <w:rFonts w:ascii="Open Sans" w:hAnsi="Open Sans" w:cs="Open Sans"/>
          <w:sz w:val="20"/>
          <w:szCs w:val="20"/>
          <w:lang w:val="en-US"/>
        </w:rPr>
        <w:t xml:space="preserve"> emotion regulation strategies</w:t>
      </w:r>
      <w:r w:rsidR="00435F47">
        <w:rPr>
          <w:rFonts w:ascii="Open Sans" w:hAnsi="Open Sans" w:cs="Open Sans"/>
          <w:sz w:val="20"/>
          <w:szCs w:val="20"/>
          <w:lang w:val="en-US"/>
        </w:rPr>
        <w:t xml:space="preserve"> have for a person</w:t>
      </w:r>
      <w:r w:rsidR="008959A3" w:rsidRPr="00875861">
        <w:rPr>
          <w:rFonts w:ascii="Open Sans" w:hAnsi="Open Sans" w:cs="Open Sans"/>
          <w:sz w:val="20"/>
          <w:szCs w:val="20"/>
          <w:lang w:val="en-US"/>
        </w:rPr>
        <w:t xml:space="preserve">. </w:t>
      </w:r>
      <w:r w:rsidR="008051A6" w:rsidRPr="00875861">
        <w:rPr>
          <w:rFonts w:ascii="Open Sans" w:hAnsi="Open Sans" w:cs="Open Sans"/>
          <w:sz w:val="20"/>
          <w:szCs w:val="20"/>
          <w:lang w:val="en-US"/>
        </w:rPr>
        <w:t>We therefore adapt an</w:t>
      </w:r>
      <w:r w:rsidR="004D6B53" w:rsidRPr="00875861">
        <w:rPr>
          <w:rFonts w:ascii="Open Sans" w:hAnsi="Open Sans" w:cs="Open Sans"/>
          <w:sz w:val="20"/>
          <w:szCs w:val="20"/>
          <w:lang w:val="en-US"/>
        </w:rPr>
        <w:t xml:space="preserve"> </w:t>
      </w:r>
      <w:r w:rsidR="009E416A" w:rsidRPr="00875861">
        <w:rPr>
          <w:rFonts w:ascii="Open Sans" w:hAnsi="Open Sans" w:cs="Open Sans"/>
          <w:sz w:val="20"/>
          <w:szCs w:val="20"/>
          <w:lang w:val="en-US"/>
        </w:rPr>
        <w:t>existing paradigm by Westbrook and colleagues (2013)</w:t>
      </w:r>
      <w:r w:rsidR="00830411" w:rsidRPr="00875861">
        <w:rPr>
          <w:rFonts w:ascii="Open Sans" w:hAnsi="Open Sans" w:cs="Open Sans"/>
          <w:sz w:val="20"/>
          <w:szCs w:val="20"/>
          <w:lang w:val="en-US"/>
        </w:rPr>
        <w:t xml:space="preserve">. However, the paradigm was only partly suitable because it linked the easiest demand level with the highest subjective value. </w:t>
      </w:r>
      <w:r w:rsidR="008959A3" w:rsidRPr="00875861">
        <w:rPr>
          <w:rFonts w:ascii="Open Sans" w:hAnsi="Open Sans" w:cs="Open Sans"/>
          <w:sz w:val="20"/>
          <w:szCs w:val="20"/>
          <w:lang w:val="en-US"/>
        </w:rPr>
        <w:t xml:space="preserve">The paradigm was changed in a way that allows to </w:t>
      </w:r>
      <w:r w:rsidR="00493864" w:rsidRPr="00875861">
        <w:rPr>
          <w:rFonts w:ascii="Open Sans" w:hAnsi="Open Sans" w:cs="Open Sans"/>
          <w:sz w:val="20"/>
          <w:szCs w:val="20"/>
          <w:lang w:val="en-US"/>
        </w:rPr>
        <w:t>determin</w:t>
      </w:r>
      <w:r w:rsidR="00493864">
        <w:rPr>
          <w:rFonts w:ascii="Open Sans" w:hAnsi="Open Sans" w:cs="Open Sans"/>
          <w:sz w:val="20"/>
          <w:szCs w:val="20"/>
          <w:lang w:val="en-US"/>
        </w:rPr>
        <w:t>e</w:t>
      </w:r>
      <w:r w:rsidR="00493864" w:rsidRPr="00875861">
        <w:rPr>
          <w:rFonts w:ascii="Open Sans" w:hAnsi="Open Sans" w:cs="Open Sans"/>
          <w:sz w:val="20"/>
          <w:szCs w:val="20"/>
          <w:lang w:val="en-US"/>
        </w:rPr>
        <w:t xml:space="preserve"> </w:t>
      </w:r>
      <w:r w:rsidR="009E416A" w:rsidRPr="00875861">
        <w:rPr>
          <w:rFonts w:ascii="Open Sans" w:hAnsi="Open Sans" w:cs="Open Sans"/>
          <w:sz w:val="20"/>
          <w:szCs w:val="20"/>
          <w:lang w:val="en-US"/>
        </w:rPr>
        <w:t>subjective values without assuming that the objectively easiest level is preferred</w:t>
      </w:r>
      <w:r w:rsidR="003261FC" w:rsidRPr="00875861">
        <w:rPr>
          <w:rFonts w:ascii="Open Sans" w:hAnsi="Open Sans" w:cs="Open Sans"/>
          <w:sz w:val="20"/>
          <w:szCs w:val="20"/>
          <w:lang w:val="en-US"/>
        </w:rPr>
        <w:t xml:space="preserve"> and </w:t>
      </w:r>
      <w:r w:rsidR="009E416A" w:rsidRPr="00875861">
        <w:rPr>
          <w:rFonts w:ascii="Open Sans" w:hAnsi="Open Sans" w:cs="Open Sans"/>
          <w:sz w:val="20"/>
          <w:szCs w:val="20"/>
          <w:lang w:val="en-US"/>
        </w:rPr>
        <w:t xml:space="preserve">for effortful tasks whose levels have no objective order of difficulty. </w:t>
      </w:r>
      <w:r w:rsidR="001E4D60" w:rsidRPr="00875861">
        <w:rPr>
          <w:rFonts w:ascii="Open Sans" w:hAnsi="Open Sans" w:cs="Open Sans"/>
          <w:sz w:val="20"/>
          <w:szCs w:val="20"/>
          <w:lang w:val="en-US"/>
        </w:rPr>
        <w:t>The suitability of the new paradigm is to be answered on the basis of two</w:t>
      </w:r>
      <w:r w:rsidR="009E416A" w:rsidRPr="0034519C">
        <w:rPr>
          <w:rFonts w:ascii="Open Sans" w:hAnsi="Open Sans" w:cs="Open Sans"/>
          <w:sz w:val="20"/>
          <w:szCs w:val="20"/>
          <w:lang w:val="en-US"/>
        </w:rPr>
        <w:t xml:space="preserve"> research questions. The first question</w:t>
      </w:r>
      <w:r w:rsidR="00AE3E07">
        <w:rPr>
          <w:rFonts w:ascii="Open Sans" w:hAnsi="Open Sans" w:cs="Open Sans"/>
          <w:sz w:val="20"/>
          <w:szCs w:val="20"/>
          <w:lang w:val="en-US"/>
        </w:rPr>
        <w:t>, covered in a separate Registered Report,</w:t>
      </w:r>
      <w:r w:rsidR="009E416A" w:rsidRPr="0034519C">
        <w:rPr>
          <w:rFonts w:ascii="Open Sans" w:hAnsi="Open Sans" w:cs="Open Sans"/>
          <w:sz w:val="20"/>
          <w:szCs w:val="20"/>
          <w:lang w:val="en-US"/>
        </w:rPr>
        <w:t xml:space="preserve"> is</w:t>
      </w:r>
      <w:r w:rsidR="00CA1B77" w:rsidRPr="0034519C">
        <w:rPr>
          <w:rFonts w:ascii="Open Sans" w:hAnsi="Open Sans" w:cs="Open Sans"/>
          <w:sz w:val="20"/>
          <w:szCs w:val="20"/>
          <w:lang w:val="en-US"/>
        </w:rPr>
        <w:t xml:space="preserve"> to investigate whether</w:t>
      </w:r>
      <w:r w:rsidR="0034519C" w:rsidRPr="0034519C">
        <w:rPr>
          <w:rFonts w:ascii="Open Sans" w:hAnsi="Open Sans" w:cs="Open Sans"/>
          <w:sz w:val="20"/>
          <w:szCs w:val="20"/>
          <w:lang w:val="en-US"/>
        </w:rPr>
        <w:t xml:space="preserve"> </w:t>
      </w:r>
      <w:r w:rsidR="00493864">
        <w:rPr>
          <w:rFonts w:ascii="Open Sans" w:hAnsi="Open Sans" w:cs="Open Sans"/>
          <w:sz w:val="20"/>
          <w:szCs w:val="20"/>
          <w:lang w:val="en-US"/>
        </w:rPr>
        <w:t xml:space="preserve">this </w:t>
      </w:r>
      <w:r w:rsidR="0034519C" w:rsidRPr="0034519C">
        <w:rPr>
          <w:rFonts w:ascii="Open Sans" w:hAnsi="Open Sans" w:cs="Open Sans"/>
          <w:sz w:val="20"/>
          <w:szCs w:val="20"/>
          <w:lang w:val="en-US"/>
        </w:rPr>
        <w:t>paradigm can depict individual differences in the preference of n-</w:t>
      </w:r>
      <w:r w:rsidR="00493864">
        <w:rPr>
          <w:rFonts w:ascii="Open Sans" w:hAnsi="Open Sans" w:cs="Open Sans"/>
          <w:sz w:val="20"/>
          <w:szCs w:val="20"/>
          <w:lang w:val="en-US"/>
        </w:rPr>
        <w:t>b</w:t>
      </w:r>
      <w:r w:rsidR="00493864" w:rsidRPr="0034519C">
        <w:rPr>
          <w:rFonts w:ascii="Open Sans" w:hAnsi="Open Sans" w:cs="Open Sans"/>
          <w:sz w:val="20"/>
          <w:szCs w:val="20"/>
          <w:lang w:val="en-US"/>
        </w:rPr>
        <w:t xml:space="preserve">ack </w:t>
      </w:r>
      <w:r w:rsidR="0034519C" w:rsidRPr="0034519C">
        <w:rPr>
          <w:rFonts w:ascii="Open Sans" w:hAnsi="Open Sans" w:cs="Open Sans"/>
          <w:sz w:val="20"/>
          <w:szCs w:val="20"/>
          <w:lang w:val="en-US"/>
        </w:rPr>
        <w:t xml:space="preserve">task </w:t>
      </w:r>
      <w:r w:rsidR="00493864">
        <w:rPr>
          <w:rFonts w:ascii="Open Sans" w:hAnsi="Open Sans" w:cs="Open Sans"/>
          <w:sz w:val="20"/>
          <w:szCs w:val="20"/>
          <w:lang w:val="en-US"/>
        </w:rPr>
        <w:t xml:space="preserve">levels </w:t>
      </w:r>
      <w:r w:rsidR="0034519C" w:rsidRPr="0034519C">
        <w:rPr>
          <w:rFonts w:ascii="Open Sans" w:hAnsi="Open Sans" w:cs="Open Sans"/>
          <w:sz w:val="20"/>
          <w:szCs w:val="20"/>
          <w:lang w:val="en-US"/>
        </w:rPr>
        <w:t>accurately.</w:t>
      </w:r>
      <w:r w:rsidR="00990B36" w:rsidRPr="0034519C">
        <w:rPr>
          <w:rFonts w:ascii="Open Sans" w:hAnsi="Open Sans" w:cs="Open Sans"/>
          <w:sz w:val="20"/>
          <w:szCs w:val="20"/>
          <w:lang w:val="en-US"/>
        </w:rPr>
        <w:t xml:space="preserve"> The second question</w:t>
      </w:r>
      <w:r w:rsidR="009E416A" w:rsidRPr="0034519C">
        <w:rPr>
          <w:rFonts w:ascii="Open Sans" w:hAnsi="Open Sans" w:cs="Open Sans"/>
          <w:sz w:val="20"/>
          <w:szCs w:val="20"/>
          <w:lang w:val="en-US"/>
        </w:rPr>
        <w:t xml:space="preserve"> is to </w:t>
      </w:r>
      <w:r w:rsidR="00990B36" w:rsidRPr="0034519C">
        <w:rPr>
          <w:rFonts w:ascii="Open Sans" w:hAnsi="Open Sans" w:cs="Open Sans"/>
          <w:sz w:val="20"/>
          <w:szCs w:val="20"/>
          <w:lang w:val="en-US"/>
        </w:rPr>
        <w:t>determine</w:t>
      </w:r>
      <w:r w:rsidR="009E416A" w:rsidRPr="0034519C">
        <w:rPr>
          <w:rFonts w:ascii="Open Sans" w:hAnsi="Open Sans" w:cs="Open Sans"/>
          <w:sz w:val="20"/>
          <w:szCs w:val="20"/>
          <w:lang w:val="en-US"/>
        </w:rPr>
        <w:t xml:space="preserve"> subjective values in the context of emotion regulation. </w:t>
      </w:r>
      <w:r w:rsidR="00F70572">
        <w:rPr>
          <w:rFonts w:ascii="Open Sans" w:hAnsi="Open Sans" w:cs="Open Sans"/>
          <w:sz w:val="20"/>
          <w:szCs w:val="20"/>
          <w:lang w:val="en-US"/>
        </w:rPr>
        <w:t xml:space="preserve">Furthermore, we are interested in </w:t>
      </w:r>
      <w:r w:rsidR="00493864">
        <w:rPr>
          <w:rFonts w:ascii="Open Sans" w:hAnsi="Open Sans" w:cs="Open Sans"/>
          <w:sz w:val="20"/>
          <w:szCs w:val="20"/>
          <w:lang w:val="en-US"/>
        </w:rPr>
        <w:t xml:space="preserve">predicting </w:t>
      </w:r>
      <w:r w:rsidR="00F70572">
        <w:rPr>
          <w:rFonts w:ascii="Open Sans" w:hAnsi="Open Sans" w:cs="Open Sans"/>
          <w:sz w:val="20"/>
          <w:szCs w:val="20"/>
          <w:lang w:val="en-US"/>
        </w:rPr>
        <w:t>subjective values by measures of efficiency and effort, as well as the prediction of choice behavior by subjective values.</w:t>
      </w:r>
    </w:p>
    <w:p w14:paraId="6E6CEB84" w14:textId="06DC8A88" w:rsidR="009E416A" w:rsidRPr="00875861" w:rsidRDefault="009E416A" w:rsidP="009E416A">
      <w:pPr>
        <w:spacing w:after="120" w:line="312" w:lineRule="auto"/>
        <w:rPr>
          <w:rFonts w:ascii="Open Sans" w:hAnsi="Open Sans" w:cs="Open Sans"/>
          <w:sz w:val="20"/>
          <w:szCs w:val="20"/>
          <w:lang w:val="en-US"/>
        </w:rPr>
      </w:pPr>
      <w:r w:rsidRPr="0034519C">
        <w:rPr>
          <w:rFonts w:ascii="Open Sans" w:hAnsi="Open Sans" w:cs="Open Sans"/>
          <w:sz w:val="20"/>
          <w:szCs w:val="20"/>
          <w:lang w:val="en-US"/>
        </w:rPr>
        <w:t xml:space="preserve">To investigate both properties rigorously, both research questions are covered in separate Registered Reports that we have submitted concurrently. Here we present the Registered Report for the </w:t>
      </w:r>
      <w:r w:rsidR="00493864">
        <w:rPr>
          <w:rFonts w:ascii="Open Sans" w:hAnsi="Open Sans" w:cs="Open Sans"/>
          <w:sz w:val="20"/>
          <w:szCs w:val="20"/>
          <w:lang w:val="en-US"/>
        </w:rPr>
        <w:t>second</w:t>
      </w:r>
      <w:r w:rsidR="00493864" w:rsidRPr="0034519C">
        <w:rPr>
          <w:rFonts w:ascii="Open Sans" w:hAnsi="Open Sans" w:cs="Open Sans"/>
          <w:sz w:val="20"/>
          <w:szCs w:val="20"/>
          <w:lang w:val="en-US"/>
        </w:rPr>
        <w:t xml:space="preserve"> </w:t>
      </w:r>
      <w:r w:rsidRPr="0034519C">
        <w:rPr>
          <w:rFonts w:ascii="Open Sans" w:hAnsi="Open Sans" w:cs="Open Sans"/>
          <w:sz w:val="20"/>
          <w:szCs w:val="20"/>
          <w:lang w:val="en-US"/>
        </w:rPr>
        <w:t xml:space="preserve">research question, which is of great interest for fields such as psychology, economics, and </w:t>
      </w:r>
      <w:r w:rsidR="00493864">
        <w:rPr>
          <w:rFonts w:ascii="Open Sans" w:hAnsi="Open Sans" w:cs="Open Sans"/>
          <w:sz w:val="20"/>
          <w:szCs w:val="20"/>
          <w:lang w:val="en-US"/>
        </w:rPr>
        <w:t>sociology</w:t>
      </w:r>
      <w:r w:rsidRPr="0034519C">
        <w:rPr>
          <w:rFonts w:ascii="Open Sans" w:hAnsi="Open Sans" w:cs="Open Sans"/>
          <w:sz w:val="20"/>
          <w:szCs w:val="20"/>
          <w:lang w:val="en-US"/>
        </w:rPr>
        <w:t xml:space="preserve">, offering an effective and adaptable </w:t>
      </w:r>
      <w:r w:rsidR="00493864">
        <w:rPr>
          <w:rFonts w:ascii="Open Sans" w:hAnsi="Open Sans" w:cs="Open Sans"/>
          <w:sz w:val="20"/>
          <w:szCs w:val="20"/>
          <w:lang w:val="en-US"/>
        </w:rPr>
        <w:t>method</w:t>
      </w:r>
      <w:r w:rsidR="00493864" w:rsidRPr="0034519C">
        <w:rPr>
          <w:rFonts w:ascii="Open Sans" w:hAnsi="Open Sans" w:cs="Open Sans"/>
          <w:sz w:val="20"/>
          <w:szCs w:val="20"/>
          <w:lang w:val="en-US"/>
        </w:rPr>
        <w:t xml:space="preserve"> </w:t>
      </w:r>
      <w:r w:rsidRPr="0034519C">
        <w:rPr>
          <w:rFonts w:ascii="Open Sans" w:hAnsi="Open Sans" w:cs="Open Sans"/>
          <w:sz w:val="20"/>
          <w:szCs w:val="20"/>
          <w:lang w:val="en-US"/>
        </w:rPr>
        <w:t xml:space="preserve">to assess the preference for </w:t>
      </w:r>
      <w:r w:rsidR="00493864">
        <w:rPr>
          <w:rFonts w:ascii="Open Sans" w:hAnsi="Open Sans" w:cs="Open Sans"/>
          <w:sz w:val="20"/>
          <w:szCs w:val="20"/>
          <w:lang w:val="en-US"/>
        </w:rPr>
        <w:t>effortful tasks without objective order of task load</w:t>
      </w:r>
      <w:r w:rsidRPr="0034519C">
        <w:rPr>
          <w:rFonts w:ascii="Open Sans" w:hAnsi="Open Sans" w:cs="Open Sans"/>
          <w:sz w:val="20"/>
          <w:szCs w:val="20"/>
          <w:lang w:val="en-US"/>
        </w:rPr>
        <w:t>.</w:t>
      </w:r>
    </w:p>
    <w:p w14:paraId="63940643" w14:textId="2BAD3264"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lastRenderedPageBreak/>
        <w:t xml:space="preserve">Following Stage 1 acceptance in principle of both Reports, we will collect the data over a span of </w:t>
      </w:r>
      <w:r w:rsidR="009A0A0E">
        <w:rPr>
          <w:rFonts w:ascii="Open Sans" w:hAnsi="Open Sans" w:cs="Open Sans"/>
          <w:sz w:val="20"/>
          <w:szCs w:val="20"/>
          <w:lang w:val="en-US"/>
        </w:rPr>
        <w:t>six</w:t>
      </w:r>
      <w:r w:rsidRPr="00875861">
        <w:rPr>
          <w:rFonts w:ascii="Open Sans" w:hAnsi="Open Sans" w:cs="Open Sans"/>
          <w:sz w:val="20"/>
          <w:szCs w:val="20"/>
          <w:lang w:val="en-US"/>
        </w:rPr>
        <w:t xml:space="preserve"> months, and </w:t>
      </w:r>
      <w:proofErr w:type="spellStart"/>
      <w:r w:rsidRPr="00875861">
        <w:rPr>
          <w:rFonts w:ascii="Open Sans" w:hAnsi="Open Sans" w:cs="Open Sans"/>
          <w:sz w:val="20"/>
          <w:szCs w:val="20"/>
          <w:lang w:val="en-US"/>
        </w:rPr>
        <w:t>analyse</w:t>
      </w:r>
      <w:proofErr w:type="spellEnd"/>
      <w:r w:rsidRPr="00875861">
        <w:rPr>
          <w:rFonts w:ascii="Open Sans" w:hAnsi="Open Sans" w:cs="Open Sans"/>
          <w:sz w:val="20"/>
          <w:szCs w:val="20"/>
          <w:lang w:val="en-US"/>
        </w:rPr>
        <w:t xml:space="preserve"> the data and write the Stage 2 Report within four to six weeks, resulting in a total project duration of about </w:t>
      </w:r>
      <w:r w:rsidR="009A0A0E">
        <w:rPr>
          <w:rFonts w:ascii="Open Sans" w:hAnsi="Open Sans" w:cs="Open Sans"/>
          <w:sz w:val="20"/>
          <w:szCs w:val="20"/>
          <w:lang w:val="en-US"/>
        </w:rPr>
        <w:t>seven to eight</w:t>
      </w:r>
      <w:r w:rsidRPr="00875861">
        <w:rPr>
          <w:rFonts w:ascii="Open Sans" w:hAnsi="Open Sans" w:cs="Open Sans"/>
          <w:sz w:val="20"/>
          <w:szCs w:val="20"/>
          <w:lang w:val="en-US"/>
        </w:rPr>
        <w:t xml:space="preserve"> months. Depending on how the Covid-19 pandemic impacts the feasibility of data collection in the lab, this estimation can vary.</w:t>
      </w:r>
    </w:p>
    <w:p w14:paraId="40C113FA" w14:textId="0C306B11"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We hereby confirm that all necessary support and approvals are in place for the study to commence immediately. We agree to share the raw data, study materials, and analysis code openly on the Open Science Framework</w:t>
      </w:r>
      <w:r w:rsidR="005C11D3" w:rsidRPr="00875861">
        <w:rPr>
          <w:rFonts w:ascii="Open Sans" w:hAnsi="Open Sans" w:cs="Open Sans"/>
          <w:sz w:val="20"/>
          <w:szCs w:val="20"/>
          <w:lang w:val="en-US"/>
        </w:rPr>
        <w:t xml:space="preserve"> (OSF)</w:t>
      </w:r>
      <w:r w:rsidRPr="00875861">
        <w:rPr>
          <w:rFonts w:ascii="Open Sans" w:hAnsi="Open Sans" w:cs="Open Sans"/>
          <w:sz w:val="20"/>
          <w:szCs w:val="20"/>
          <w:lang w:val="en-US"/>
        </w:rPr>
        <w:t xml:space="preserve">. We agree to register the approved protocol publicly available preprint on the Open Science Framework following Stage 1 acceptance in principle. We agree to </w:t>
      </w:r>
      <w:r w:rsidRPr="00875861">
        <w:rPr>
          <w:rFonts w:ascii="Open Sans" w:hAnsi="Open Sans" w:cs="Open Sans"/>
          <w:i/>
          <w:sz w:val="20"/>
          <w:szCs w:val="20"/>
          <w:lang w:val="en-US"/>
        </w:rPr>
        <w:t xml:space="preserve">Nature Human </w:t>
      </w:r>
      <w:proofErr w:type="spellStart"/>
      <w:r w:rsidRPr="00875861">
        <w:rPr>
          <w:rFonts w:ascii="Open Sans" w:hAnsi="Open Sans" w:cs="Open Sans"/>
          <w:i/>
          <w:sz w:val="20"/>
          <w:szCs w:val="20"/>
          <w:lang w:val="en-US"/>
        </w:rPr>
        <w:t>Behaviour</w:t>
      </w:r>
      <w:proofErr w:type="spellEnd"/>
      <w:r w:rsidRPr="00875861">
        <w:rPr>
          <w:rFonts w:ascii="Open Sans" w:hAnsi="Open Sans" w:cs="Open Sans"/>
          <w:sz w:val="20"/>
          <w:szCs w:val="20"/>
          <w:lang w:val="en-US"/>
        </w:rPr>
        <w:t xml:space="preserve"> publishing a short summary under a section Withdrawn Registrations, should we choose to withdraw our paper.</w:t>
      </w:r>
    </w:p>
    <w:p w14:paraId="4A283D47"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Thank you very much for considering our manuscript.</w:t>
      </w:r>
    </w:p>
    <w:p w14:paraId="04C3B65F" w14:textId="62BF3596" w:rsidR="009E416A" w:rsidRPr="00875861" w:rsidRDefault="00E52F1B" w:rsidP="009E416A">
      <w:pPr>
        <w:spacing w:line="312" w:lineRule="auto"/>
        <w:rPr>
          <w:rFonts w:ascii="Open Sans" w:hAnsi="Open Sans" w:cs="Open Sans"/>
          <w:sz w:val="20"/>
          <w:szCs w:val="20"/>
          <w:lang w:val="en-US"/>
        </w:rPr>
      </w:pPr>
      <w:r>
        <w:rPr>
          <w:rFonts w:ascii="Open Sans" w:hAnsi="Open Sans" w:cs="Open Sans"/>
          <w:sz w:val="20"/>
          <w:szCs w:val="20"/>
          <w:lang w:val="en-US"/>
        </w:rPr>
        <w:t>Sincerely</w:t>
      </w:r>
      <w:r w:rsidR="009E416A" w:rsidRPr="00875861">
        <w:rPr>
          <w:rFonts w:ascii="Open Sans" w:hAnsi="Open Sans" w:cs="Open Sans"/>
          <w:sz w:val="20"/>
          <w:szCs w:val="20"/>
          <w:lang w:val="en-US"/>
        </w:rPr>
        <w:t>,</w:t>
      </w:r>
    </w:p>
    <w:p w14:paraId="63380B5D" w14:textId="3FD36C14" w:rsidR="009E416A" w:rsidRPr="00875861" w:rsidRDefault="005C11D3"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Christoph </w:t>
      </w:r>
      <w:proofErr w:type="spellStart"/>
      <w:r w:rsidRPr="00875861">
        <w:rPr>
          <w:rFonts w:ascii="Open Sans" w:hAnsi="Open Sans" w:cs="Open Sans"/>
          <w:sz w:val="20"/>
          <w:szCs w:val="20"/>
          <w:lang w:val="en-US"/>
        </w:rPr>
        <w:t>Scheffel</w:t>
      </w:r>
      <w:proofErr w:type="spellEnd"/>
    </w:p>
    <w:p w14:paraId="7818D91B"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Corresponding author</w:t>
      </w:r>
    </w:p>
    <w:p w14:paraId="6C4DD758" w14:textId="77777777" w:rsidR="00E218A2" w:rsidRPr="00875861" w:rsidRDefault="00E218A2" w:rsidP="009E416A">
      <w:pPr>
        <w:rPr>
          <w:rFonts w:ascii="Open Sans" w:hAnsi="Open Sans" w:cs="Open Sans"/>
          <w:sz w:val="20"/>
          <w:szCs w:val="20"/>
          <w:lang w:val="en-US"/>
        </w:rPr>
      </w:pPr>
    </w:p>
    <w:sectPr w:rsidR="00E218A2" w:rsidRPr="00875861">
      <w:footerReference w:type="default" r:id="rId11"/>
      <w:headerReference w:type="first" r:id="rId12"/>
      <w:footerReference w:type="first" r:id="rId13"/>
      <w:pgSz w:w="11907" w:h="16840" w:code="9"/>
      <w:pgMar w:top="1701" w:right="1134" w:bottom="2111" w:left="1701" w:header="709" w:footer="1741" w:gutter="0"/>
      <w:cols w:space="709"/>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 Strobel" w:date="2022-02-17T17:33:00Z" w:initials="AS">
    <w:p w14:paraId="369F0845" w14:textId="3C636062" w:rsidR="00CE4C29" w:rsidRDefault="00CE4C29">
      <w:pPr>
        <w:pStyle w:val="Kommentartext"/>
      </w:pPr>
      <w:r>
        <w:rPr>
          <w:rStyle w:val="Kommentarzeichen"/>
        </w:rPr>
        <w:annotationRef/>
      </w:r>
      <w:r>
        <w:t xml:space="preserve">Briefköpfe vereinheitlichen, sonst sieht das unprofessionell aus. Am besten eher Josephines nehmen, der ist am ehesten </w:t>
      </w:r>
      <w:r>
        <w:t>konform</w:t>
      </w:r>
      <w:r>
        <w:t xml:space="preserve"> zum aktuellen TUD CD, auch wenn es da das </w:t>
      </w:r>
      <w:proofErr w:type="spellStart"/>
      <w:r>
        <w:t>Bearbeiter:innen</w:t>
      </w:r>
      <w:proofErr w:type="spellEnd"/>
      <w:r>
        <w:t xml:space="preserve"> Feld etwas zerschossen hat, aber egal, die bei NHB wissen ja nicht, wie unsere Briefköpfe regulär </w:t>
      </w:r>
      <w:proofErr w:type="spellStart"/>
      <w:r>
        <w:t>ausssehen</w:t>
      </w:r>
      <w:proofErr w:type="spellEnd"/>
      <w:r>
        <w:t xml:space="preserve"> sollen.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F08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90563" w16cex:dateUtc="2022-02-17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F0845" w16cid:durableId="25B905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E474F" w14:textId="77777777" w:rsidR="00FC6EE4" w:rsidRDefault="00FC6EE4">
      <w:r>
        <w:separator/>
      </w:r>
    </w:p>
  </w:endnote>
  <w:endnote w:type="continuationSeparator" w:id="0">
    <w:p w14:paraId="735D5B4A" w14:textId="77777777" w:rsidR="00FC6EE4" w:rsidRDefault="00FC6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nivers 45 Light">
    <w:panose1 w:val="020004030300000200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E150" w14:textId="5DB56703" w:rsidR="00E218A2" w:rsidRDefault="00E218A2">
    <w:pPr>
      <w:pStyle w:val="tu-briefseitenzahl"/>
      <w:framePr w:w="335" w:wrap="auto" w:vAnchor="page" w:hAnchor="page" w:x="9861" w:y="15520"/>
    </w:pPr>
    <w:r>
      <w:fldChar w:fldCharType="begin"/>
    </w:r>
    <w:r w:rsidR="00324EE1">
      <w:instrText>PAGE</w:instrText>
    </w:r>
    <w:r>
      <w:instrText xml:space="preserve">  </w:instrText>
    </w:r>
    <w:r>
      <w:fldChar w:fldCharType="separate"/>
    </w:r>
    <w:r w:rsidR="006574F5">
      <w:rPr>
        <w:noProof/>
      </w:rPr>
      <w:t>2</w:t>
    </w:r>
    <w:r>
      <w:fldChar w:fldCharType="end"/>
    </w:r>
  </w:p>
  <w:p w14:paraId="686785E3" w14:textId="77777777" w:rsidR="00E218A2" w:rsidRDefault="00E218A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8AD49" w14:textId="77777777" w:rsidR="00E218A2" w:rsidRDefault="00102EAA">
    <w:pPr>
      <w:pStyle w:val="Fuzeile"/>
      <w:jc w:val="right"/>
    </w:pPr>
    <w:r>
      <w:rPr>
        <w:noProof/>
      </w:rPr>
      <mc:AlternateContent>
        <mc:Choice Requires="wps">
          <w:drawing>
            <wp:anchor distT="0" distB="0" distL="114300" distR="114300" simplePos="0" relativeHeight="251657728" behindDoc="0" locked="0" layoutInCell="1" allowOverlap="1" wp14:anchorId="0F5E0018" wp14:editId="2436509E">
              <wp:simplePos x="0" y="0"/>
              <wp:positionH relativeFrom="page">
                <wp:posOffset>5486400</wp:posOffset>
              </wp:positionH>
              <wp:positionV relativeFrom="page">
                <wp:posOffset>9486900</wp:posOffset>
              </wp:positionV>
              <wp:extent cx="1038225" cy="990600"/>
              <wp:effectExtent l="0" t="0" r="9525"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E0018" id="_x0000_t202" coordsize="21600,21600" o:spt="202" path="m,l,21600r21600,l21600,xe">
              <v:stroke joinstyle="miter"/>
              <v:path gradientshapeok="t" o:connecttype="rect"/>
            </v:shapetype>
            <v:shape id="Text Box 21" o:spid="_x0000_s1029" type="#_x0000_t202" style="position:absolute;left:0;text-align:left;margin-left:6in;margin-top:747pt;width:81.75pt;height:7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" filled="f" stroked="f">
              <v:textbox inset="0,0,0,0">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v:textbox>
              <w10:wrap anchorx="page" anchory="page"/>
            </v:shape>
          </w:pict>
        </mc:Fallback>
      </mc:AlternateContent>
    </w:r>
    <w:r w:rsidR="004A3C58">
      <w:rPr>
        <w:noProof/>
      </w:rPr>
      <w:drawing>
        <wp:anchor distT="0" distB="0" distL="114300" distR="114300" simplePos="0" relativeHeight="251661824" behindDoc="0" locked="0" layoutInCell="1" allowOverlap="1" wp14:anchorId="52BF8434" wp14:editId="183FB1AF">
          <wp:simplePos x="0" y="0"/>
          <wp:positionH relativeFrom="page">
            <wp:posOffset>6657975</wp:posOffset>
          </wp:positionH>
          <wp:positionV relativeFrom="page">
            <wp:posOffset>9620250</wp:posOffset>
          </wp:positionV>
          <wp:extent cx="379730" cy="758190"/>
          <wp:effectExtent l="0" t="0" r="1270" b="3810"/>
          <wp:wrapNone/>
          <wp:docPr id="9" name="Bild 23" descr="Beschreibung: DDC_Logo_B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descr="Beschreibung: DDC_Logo_BB-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730" cy="75819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C58">
      <w:rPr>
        <w:noProof/>
      </w:rPr>
      <mc:AlternateContent>
        <mc:Choice Requires="wps">
          <w:drawing>
            <wp:anchor distT="0" distB="0" distL="114300" distR="114300" simplePos="0" relativeHeight="251663872" behindDoc="0" locked="1" layoutInCell="1" allowOverlap="1" wp14:anchorId="5E90448A" wp14:editId="5FA2444A">
              <wp:simplePos x="0" y="0"/>
              <wp:positionH relativeFrom="page">
                <wp:posOffset>6581775</wp:posOffset>
              </wp:positionH>
              <wp:positionV relativeFrom="page">
                <wp:posOffset>9484995</wp:posOffset>
              </wp:positionV>
              <wp:extent cx="1209675" cy="141605"/>
              <wp:effectExtent l="0" t="0" r="9525" b="1079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0448A" id="Text Box 12" o:spid="_x0000_s1030" type="#_x0000_t202" style="position:absolute;left:0;text-align:left;margin-left:518.25pt;margin-top:746.85pt;width:95.25pt;height:11.1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" filled="f" stroked="f">
              <v:textbox inset="0,0,0,0">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6704" behindDoc="0" locked="0" layoutInCell="1" allowOverlap="1" wp14:anchorId="6F22A2C5" wp14:editId="1ECB623E">
              <wp:simplePos x="0" y="0"/>
              <wp:positionH relativeFrom="column">
                <wp:posOffset>-122555</wp:posOffset>
              </wp:positionH>
              <wp:positionV relativeFrom="paragraph">
                <wp:posOffset>845185</wp:posOffset>
              </wp:positionV>
              <wp:extent cx="4166870" cy="27051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8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2A2C5" id="Text Box 13" o:spid="_x0000_s1031" type="#_x0000_t202" style="position:absolute;left:0;text-align:left;margin-left:-9.65pt;margin-top:66.55pt;width:328.1pt;height:2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" filled="f" stroked="f">
              <v:textbo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v:textbox>
            </v:shape>
          </w:pict>
        </mc:Fallback>
      </mc:AlternateContent>
    </w:r>
    <w:r w:rsidR="004A3C58">
      <w:rPr>
        <w:noProof/>
      </w:rPr>
      <mc:AlternateContent>
        <mc:Choice Requires="wps">
          <w:drawing>
            <wp:anchor distT="0" distB="0" distL="114300" distR="114300" simplePos="0" relativeHeight="251662848" behindDoc="0" locked="1" layoutInCell="1" allowOverlap="1" wp14:anchorId="7B84B5F8" wp14:editId="2D45D5F1">
              <wp:simplePos x="0" y="0"/>
              <wp:positionH relativeFrom="page">
                <wp:posOffset>3213735</wp:posOffset>
              </wp:positionH>
              <wp:positionV relativeFrom="page">
                <wp:posOffset>9489440</wp:posOffset>
              </wp:positionV>
              <wp:extent cx="862965" cy="783590"/>
              <wp:effectExtent l="0" t="0" r="13335" b="1651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w:t>
                          </w:r>
                          <w:proofErr w:type="spellStart"/>
                          <w:r w:rsidRPr="00102EAA">
                            <w:rPr>
                              <w:rFonts w:ascii="Open Sans" w:hAnsi="Open Sans" w:cs="Open Sans"/>
                              <w:i/>
                              <w:iCs/>
                            </w:rPr>
                            <w:t>Id</w:t>
                          </w:r>
                          <w:proofErr w:type="spellEnd"/>
                          <w:r w:rsidRPr="00102EAA">
                            <w:rPr>
                              <w:rFonts w:ascii="Open Sans" w:hAnsi="Open Sans" w:cs="Open Sans"/>
                              <w:i/>
                              <w:iCs/>
                            </w:rPr>
                            <w:t>-Nr.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B5F8" id="_x0000_s1032" type="#_x0000_t202" style="position:absolute;left:0;text-align:left;margin-left:253.05pt;margin-top:747.2pt;width:67.95pt;height:61.7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" filled="f" stroked="f">
              <v:textbox inset="0,0,0,0">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w:t>
                    </w:r>
                    <w:proofErr w:type="spellStart"/>
                    <w:r w:rsidRPr="00102EAA">
                      <w:rPr>
                        <w:rFonts w:ascii="Open Sans" w:hAnsi="Open Sans" w:cs="Open Sans"/>
                        <w:i/>
                        <w:iCs/>
                      </w:rPr>
                      <w:t>Id</w:t>
                    </w:r>
                    <w:proofErr w:type="spellEnd"/>
                    <w:r w:rsidRPr="00102EAA">
                      <w:rPr>
                        <w:rFonts w:ascii="Open Sans" w:hAnsi="Open Sans" w:cs="Open Sans"/>
                        <w:i/>
                        <w:iCs/>
                      </w:rPr>
                      <w:t>-Nr.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9776" behindDoc="0" locked="1" layoutInCell="1" allowOverlap="1" wp14:anchorId="6B2D5949" wp14:editId="45C74473">
              <wp:simplePos x="0" y="0"/>
              <wp:positionH relativeFrom="page">
                <wp:posOffset>2375535</wp:posOffset>
              </wp:positionH>
              <wp:positionV relativeFrom="page">
                <wp:posOffset>9489440</wp:posOffset>
              </wp:positionV>
              <wp:extent cx="960755" cy="587375"/>
              <wp:effectExtent l="0" t="0" r="10795" b="317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D5949" id="_x0000_s1033" type="#_x0000_t202" style="position:absolute;left:0;text-align:left;margin-left:187.05pt;margin-top:747.2pt;width:75.65pt;height:4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" filled="f" stroked="f">
              <v:textbox inset="0,0,0,0">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8752" behindDoc="0" locked="1" layoutInCell="1" allowOverlap="1" wp14:anchorId="0899BE3B" wp14:editId="0D2397BB">
              <wp:simplePos x="0" y="0"/>
              <wp:positionH relativeFrom="page">
                <wp:posOffset>1059180</wp:posOffset>
              </wp:positionH>
              <wp:positionV relativeFrom="page">
                <wp:posOffset>9489440</wp:posOffset>
              </wp:positionV>
              <wp:extent cx="2390775" cy="685800"/>
              <wp:effectExtent l="0" t="0" r="9525"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proofErr w:type="spellStart"/>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proofErr w:type="spellEnd"/>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proofErr w:type="spellStart"/>
                          <w:r w:rsidRPr="00102EAA">
                            <w:rPr>
                              <w:rFonts w:ascii="Open Sans" w:hAnsi="Open Sans" w:cs="Open Sans"/>
                            </w:rPr>
                            <w:t>Helmholtzstraße</w:t>
                          </w:r>
                          <w:proofErr w:type="spellEnd"/>
                          <w:r w:rsidRPr="00102EAA">
                            <w:rPr>
                              <w:rFonts w:ascii="Open Sans" w:hAnsi="Open Sans" w:cs="Open Sans"/>
                            </w:rPr>
                            <w:t xml:space="preserv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BE3B" id="Text Box 14" o:spid="_x0000_s1034" type="#_x0000_t202" style="position:absolute;left:0;text-align:left;margin-left:83.4pt;margin-top:747.2pt;width:188.25pt;height: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" filled="f" stroked="f">
              <v:textbox inset="0,0,0,0">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proofErr w:type="spellStart"/>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proofErr w:type="spellEnd"/>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proofErr w:type="spellStart"/>
                    <w:r w:rsidRPr="00102EAA">
                      <w:rPr>
                        <w:rFonts w:ascii="Open Sans" w:hAnsi="Open Sans" w:cs="Open Sans"/>
                      </w:rPr>
                      <w:t>Helmholtzstraße</w:t>
                    </w:r>
                    <w:proofErr w:type="spellEnd"/>
                    <w:r w:rsidRPr="00102EAA">
                      <w:rPr>
                        <w:rFonts w:ascii="Open Sans" w:hAnsi="Open Sans" w:cs="Open Sans"/>
                      </w:rPr>
                      <w:t xml:space="preserv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4656" behindDoc="0" locked="1" layoutInCell="1" allowOverlap="1" wp14:anchorId="2980A08D" wp14:editId="469BFCDE">
              <wp:simplePos x="0" y="0"/>
              <wp:positionH relativeFrom="page">
                <wp:posOffset>4128135</wp:posOffset>
              </wp:positionH>
              <wp:positionV relativeFrom="page">
                <wp:posOffset>9489440</wp:posOffset>
              </wp:positionV>
              <wp:extent cx="1332865" cy="1036955"/>
              <wp:effectExtent l="0" t="0" r="635" b="1079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03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0A08D" id="_x0000_s1035" type="#_x0000_t202" style="position:absolute;left:0;text-align:left;margin-left:325.05pt;margin-top:747.2pt;width:104.95pt;height:81.6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" filled="f" stroked="f">
              <v:textbox inset="0,0,0,0">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56A25" w14:textId="77777777" w:rsidR="00FC6EE4" w:rsidRDefault="00FC6EE4">
      <w:r>
        <w:separator/>
      </w:r>
    </w:p>
  </w:footnote>
  <w:footnote w:type="continuationSeparator" w:id="0">
    <w:p w14:paraId="314E022C" w14:textId="77777777" w:rsidR="00FC6EE4" w:rsidRDefault="00FC6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DEB2" w14:textId="330E2F96" w:rsidR="00E218A2" w:rsidRDefault="009A650E">
    <w:pPr>
      <w:pStyle w:val="Kopfzeile"/>
      <w:tabs>
        <w:tab w:val="left" w:pos="0"/>
      </w:tabs>
      <w:jc w:val="right"/>
    </w:pPr>
    <w:r>
      <w:rPr>
        <w:noProof/>
        <w:sz w:val="20"/>
      </w:rPr>
      <w:drawing>
        <wp:anchor distT="0" distB="0" distL="114300" distR="114300" simplePos="0" relativeHeight="251660288" behindDoc="0" locked="0" layoutInCell="0" allowOverlap="1" wp14:anchorId="7F2047BB" wp14:editId="146CD483">
          <wp:simplePos x="0" y="0"/>
          <wp:positionH relativeFrom="column">
            <wp:posOffset>0</wp:posOffset>
          </wp:positionH>
          <wp:positionV relativeFrom="page">
            <wp:posOffset>449580</wp:posOffset>
          </wp:positionV>
          <wp:extent cx="2075815" cy="609600"/>
          <wp:effectExtent l="0" t="0" r="635" b="0"/>
          <wp:wrapNone/>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075815" cy="609600"/>
                  </a:xfrm>
                  <a:prstGeom prst="rect">
                    <a:avLst/>
                  </a:prstGeom>
                  <a:noFill/>
                  <a:ln w="9525">
                    <a:noFill/>
                    <a:miter lim="800000"/>
                    <a:headEnd/>
                    <a:tailEnd/>
                  </a:ln>
                </pic:spPr>
              </pic:pic>
            </a:graphicData>
          </a:graphic>
        </wp:anchor>
      </w:drawing>
    </w:r>
    <w:r w:rsidR="004A3C58">
      <w:rPr>
        <w:noProof/>
      </w:rPr>
      <mc:AlternateContent>
        <mc:Choice Requires="wps">
          <w:drawing>
            <wp:anchor distT="0" distB="0" distL="114300" distR="114300" simplePos="0" relativeHeight="251656192" behindDoc="0" locked="0" layoutInCell="0" allowOverlap="1" wp14:anchorId="2E215792" wp14:editId="5029356F">
              <wp:simplePos x="0" y="0"/>
              <wp:positionH relativeFrom="margin">
                <wp:posOffset>0</wp:posOffset>
              </wp:positionH>
              <wp:positionV relativeFrom="page">
                <wp:posOffset>1247775</wp:posOffset>
              </wp:positionV>
              <wp:extent cx="5334000" cy="395605"/>
              <wp:effectExtent l="0" t="0" r="0" b="4445"/>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15792" id="_x0000_t202" coordsize="21600,21600" o:spt="202" path="m,l,21600r21600,l21600,xe">
              <v:stroke joinstyle="miter"/>
              <v:path gradientshapeok="t" o:connecttype="rect"/>
            </v:shapetype>
            <v:shape id="Text Box 9" o:spid="_x0000_s1028" type="#_x0000_t202" style="position:absolute;left:0;text-align:left;margin-left:0;margin-top:98.25pt;width:420pt;height:31.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" o:allowincell="f" filled="f" stroked="f">
              <v:textbox inset="0,0,0,0">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v:textbox>
              <w10:wrap anchorx="margin" anchory="page"/>
            </v:shape>
          </w:pict>
        </mc:Fallback>
      </mc:AlternateContent>
    </w:r>
    <w:r w:rsidR="004A3C58">
      <w:rPr>
        <w:noProof/>
      </w:rPr>
      <mc:AlternateContent>
        <mc:Choice Requires="wps">
          <w:drawing>
            <wp:anchor distT="4294967295" distB="4294967295" distL="114300" distR="114300" simplePos="0" relativeHeight="251652608" behindDoc="1" locked="1" layoutInCell="0" allowOverlap="1" wp14:anchorId="57F3C268" wp14:editId="3D75FCE1">
              <wp:simplePos x="0" y="0"/>
              <wp:positionH relativeFrom="page">
                <wp:posOffset>1080135</wp:posOffset>
              </wp:positionH>
              <wp:positionV relativeFrom="page">
                <wp:posOffset>1260474</wp:posOffset>
              </wp:positionV>
              <wp:extent cx="5760085" cy="0"/>
              <wp:effectExtent l="0" t="0" r="12065" b="19050"/>
              <wp:wrapNone/>
              <wp:docPr id="1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B1E00" id="Freeform 2" o:spid="_x0000_s1026" style="position:absolute;margin-left:85.05pt;margin-top:99.25pt;width:453.55pt;height:0;z-index:-251663872;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v-text-anchor:top" coordsize="8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" o:allowincell="f" path="m,l8504,e" filled="f" strokecolor="#5f6362" strokeweight=".5pt">
              <v:path arrowok="t" o:connecttype="custom" o:connectlocs="0,0;5760085,0" o:connectangles="0,0"/>
              <w10:wrap anchorx="page" anchory="page"/>
              <w10:anchorlock/>
            </v:shape>
          </w:pict>
        </mc:Fallback>
      </mc:AlternateContent>
    </w:r>
    <w:r w:rsidR="004A3C58">
      <w:rPr>
        <w:noProof/>
      </w:rPr>
      <mc:AlternateContent>
        <mc:Choice Requires="wps">
          <w:drawing>
            <wp:anchor distT="4294967295" distB="4294967295" distL="114300" distR="114300" simplePos="0" relativeHeight="251653632" behindDoc="1" locked="1" layoutInCell="0" allowOverlap="1" wp14:anchorId="72730932" wp14:editId="4234AB9D">
              <wp:simplePos x="0" y="0"/>
              <wp:positionH relativeFrom="margin">
                <wp:posOffset>0</wp:posOffset>
              </wp:positionH>
              <wp:positionV relativeFrom="page">
                <wp:posOffset>1440179</wp:posOffset>
              </wp:positionV>
              <wp:extent cx="5760085" cy="0"/>
              <wp:effectExtent l="0" t="0" r="12065" b="19050"/>
              <wp:wrapNone/>
              <wp:docPr id="1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70216" id="Freeform 3" o:spid="_x0000_s1026" style="position:absolute;margin-left:0;margin-top:113.4pt;width:453.55pt;height:0;z-index:-251662848;visibility:visible;mso-wrap-style:square;mso-width-percent:0;mso-height-percent:0;mso-wrap-distance-left:9pt;mso-wrap-distance-top:.¿mm;mso-wrap-distance-right:9pt;mso-wrap-distance-bottom:.¿mm;mso-position-horizontal:absolute;mso-position-horizontal-relative:margin;mso-position-vertical:absolute;mso-position-vertical-relative:page;mso-width-percent:0;mso-height-percent:0;mso-width-relative:page;mso-height-relative:page;v-text-anchor:top" coordsize="8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" o:allowincell="f" path="m,l8504,e" filled="f" strokecolor="#5f6362" strokeweight=".5pt">
              <v:path arrowok="t" o:connecttype="custom" o:connectlocs="0,0;5760085,0" o:connectangles="0,0"/>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66F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E788D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1C44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E16CD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B968B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D3CFC56"/>
    <w:lvl w:ilvl="0">
      <w:start w:val="1"/>
      <w:numFmt w:val="bullet"/>
      <w:lvlText w:val=""/>
      <w:lvlJc w:val="left"/>
      <w:pPr>
        <w:tabs>
          <w:tab w:val="num" w:pos="1492"/>
        </w:tabs>
        <w:ind w:left="1492" w:hanging="360"/>
      </w:pPr>
      <w:rPr>
        <w:rFonts w:ascii="Symbol" w:hAnsi="Symbol" w:cs="Times New Roman" w:hint="default"/>
      </w:rPr>
    </w:lvl>
  </w:abstractNum>
  <w:abstractNum w:abstractNumId="6" w15:restartNumberingAfterBreak="0">
    <w:nsid w:val="FFFFFF81"/>
    <w:multiLevelType w:val="singleLevel"/>
    <w:tmpl w:val="38D0E916"/>
    <w:lvl w:ilvl="0">
      <w:start w:val="1"/>
      <w:numFmt w:val="bullet"/>
      <w:lvlText w:val=""/>
      <w:lvlJc w:val="left"/>
      <w:pPr>
        <w:tabs>
          <w:tab w:val="num" w:pos="1209"/>
        </w:tabs>
        <w:ind w:left="1209" w:hanging="360"/>
      </w:pPr>
      <w:rPr>
        <w:rFonts w:ascii="Symbol" w:hAnsi="Symbol" w:cs="Times New Roman" w:hint="default"/>
      </w:rPr>
    </w:lvl>
  </w:abstractNum>
  <w:abstractNum w:abstractNumId="7" w15:restartNumberingAfterBreak="0">
    <w:nsid w:val="FFFFFF82"/>
    <w:multiLevelType w:val="singleLevel"/>
    <w:tmpl w:val="F67ED3F0"/>
    <w:lvl w:ilvl="0">
      <w:start w:val="1"/>
      <w:numFmt w:val="bullet"/>
      <w:lvlText w:val=""/>
      <w:lvlJc w:val="left"/>
      <w:pPr>
        <w:tabs>
          <w:tab w:val="num" w:pos="926"/>
        </w:tabs>
        <w:ind w:left="926" w:hanging="360"/>
      </w:pPr>
      <w:rPr>
        <w:rFonts w:ascii="Symbol" w:hAnsi="Symbol" w:cs="Times New Roman" w:hint="default"/>
      </w:rPr>
    </w:lvl>
  </w:abstractNum>
  <w:abstractNum w:abstractNumId="8" w15:restartNumberingAfterBreak="0">
    <w:nsid w:val="FFFFFF83"/>
    <w:multiLevelType w:val="singleLevel"/>
    <w:tmpl w:val="9D48801A"/>
    <w:lvl w:ilvl="0">
      <w:start w:val="1"/>
      <w:numFmt w:val="bullet"/>
      <w:lvlText w:val=""/>
      <w:lvlJc w:val="left"/>
      <w:pPr>
        <w:tabs>
          <w:tab w:val="num" w:pos="643"/>
        </w:tabs>
        <w:ind w:left="643" w:hanging="360"/>
      </w:pPr>
      <w:rPr>
        <w:rFonts w:ascii="Symbol" w:hAnsi="Symbol" w:cs="Times New Roman" w:hint="default"/>
      </w:rPr>
    </w:lvl>
  </w:abstractNum>
  <w:abstractNum w:abstractNumId="9" w15:restartNumberingAfterBreak="0">
    <w:nsid w:val="FFFFFF88"/>
    <w:multiLevelType w:val="singleLevel"/>
    <w:tmpl w:val="F6A8374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068AB1A"/>
    <w:lvl w:ilvl="0">
      <w:start w:val="1"/>
      <w:numFmt w:val="bullet"/>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5"/>
  <w:bordersDoNotSurroundHeader/>
  <w:bordersDoNotSurroundFooter/>
  <w:hideSpellingErrors/>
  <w:hideGrammaticalErrors/>
  <w:proofState w:spelling="clean"/>
  <w:attachedTemplate r:id="rId1"/>
  <w:trackRevisions/>
  <w:defaultTabStop w:val="79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58"/>
    <w:rsid w:val="00020C88"/>
    <w:rsid w:val="00064CDE"/>
    <w:rsid w:val="000A024D"/>
    <w:rsid w:val="000F7781"/>
    <w:rsid w:val="00101F0E"/>
    <w:rsid w:val="00102EAA"/>
    <w:rsid w:val="001201F9"/>
    <w:rsid w:val="00135D63"/>
    <w:rsid w:val="0014287C"/>
    <w:rsid w:val="00155C63"/>
    <w:rsid w:val="001A498C"/>
    <w:rsid w:val="001D6494"/>
    <w:rsid w:val="001E4D60"/>
    <w:rsid w:val="001E5A33"/>
    <w:rsid w:val="001F68E9"/>
    <w:rsid w:val="00205997"/>
    <w:rsid w:val="0023434C"/>
    <w:rsid w:val="00245ECD"/>
    <w:rsid w:val="00257D78"/>
    <w:rsid w:val="002613AD"/>
    <w:rsid w:val="002619AA"/>
    <w:rsid w:val="003226F7"/>
    <w:rsid w:val="00324EE1"/>
    <w:rsid w:val="003261FC"/>
    <w:rsid w:val="0034519C"/>
    <w:rsid w:val="003E0A5D"/>
    <w:rsid w:val="003F447B"/>
    <w:rsid w:val="00401F76"/>
    <w:rsid w:val="0040216C"/>
    <w:rsid w:val="004165CB"/>
    <w:rsid w:val="00435F47"/>
    <w:rsid w:val="0045759C"/>
    <w:rsid w:val="00461A5C"/>
    <w:rsid w:val="00493864"/>
    <w:rsid w:val="004A3C58"/>
    <w:rsid w:val="004D6B53"/>
    <w:rsid w:val="005101E8"/>
    <w:rsid w:val="00544211"/>
    <w:rsid w:val="00551EF5"/>
    <w:rsid w:val="0056049B"/>
    <w:rsid w:val="0059205A"/>
    <w:rsid w:val="00595B60"/>
    <w:rsid w:val="005C11D3"/>
    <w:rsid w:val="005D21AE"/>
    <w:rsid w:val="00603F98"/>
    <w:rsid w:val="006168A5"/>
    <w:rsid w:val="006277E3"/>
    <w:rsid w:val="006474F8"/>
    <w:rsid w:val="006574F5"/>
    <w:rsid w:val="00672B24"/>
    <w:rsid w:val="00684CFB"/>
    <w:rsid w:val="00694760"/>
    <w:rsid w:val="006C29F2"/>
    <w:rsid w:val="006E6564"/>
    <w:rsid w:val="00723BCB"/>
    <w:rsid w:val="008051A6"/>
    <w:rsid w:val="00830411"/>
    <w:rsid w:val="00865681"/>
    <w:rsid w:val="00875861"/>
    <w:rsid w:val="008959A3"/>
    <w:rsid w:val="008A1B01"/>
    <w:rsid w:val="008A5DE3"/>
    <w:rsid w:val="008F7DB7"/>
    <w:rsid w:val="00953653"/>
    <w:rsid w:val="00990B36"/>
    <w:rsid w:val="009A0A0E"/>
    <w:rsid w:val="009A63CC"/>
    <w:rsid w:val="009A650E"/>
    <w:rsid w:val="009C1107"/>
    <w:rsid w:val="009E416A"/>
    <w:rsid w:val="00A07B80"/>
    <w:rsid w:val="00A219F8"/>
    <w:rsid w:val="00A7746E"/>
    <w:rsid w:val="00A86A73"/>
    <w:rsid w:val="00A91177"/>
    <w:rsid w:val="00AE3E07"/>
    <w:rsid w:val="00B36EDD"/>
    <w:rsid w:val="00B424E0"/>
    <w:rsid w:val="00B47DEA"/>
    <w:rsid w:val="00B536E1"/>
    <w:rsid w:val="00B737F0"/>
    <w:rsid w:val="00BB4EA2"/>
    <w:rsid w:val="00BD480A"/>
    <w:rsid w:val="00BE2838"/>
    <w:rsid w:val="00C30CC3"/>
    <w:rsid w:val="00C33926"/>
    <w:rsid w:val="00C60B33"/>
    <w:rsid w:val="00C64AA1"/>
    <w:rsid w:val="00C92F86"/>
    <w:rsid w:val="00CA1B77"/>
    <w:rsid w:val="00CB6E08"/>
    <w:rsid w:val="00CE4C29"/>
    <w:rsid w:val="00D2265F"/>
    <w:rsid w:val="00D35898"/>
    <w:rsid w:val="00D559E9"/>
    <w:rsid w:val="00DA659E"/>
    <w:rsid w:val="00DB0FB1"/>
    <w:rsid w:val="00DD41B1"/>
    <w:rsid w:val="00DF206D"/>
    <w:rsid w:val="00E07F25"/>
    <w:rsid w:val="00E218A2"/>
    <w:rsid w:val="00E21CF1"/>
    <w:rsid w:val="00E52F1B"/>
    <w:rsid w:val="00EC06FA"/>
    <w:rsid w:val="00EC4127"/>
    <w:rsid w:val="00ED3A81"/>
    <w:rsid w:val="00EE4752"/>
    <w:rsid w:val="00F70572"/>
    <w:rsid w:val="00F82C6C"/>
    <w:rsid w:val="00F8574F"/>
    <w:rsid w:val="00FB27FE"/>
    <w:rsid w:val="00FB73AB"/>
    <w:rsid w:val="00FC4411"/>
    <w:rsid w:val="00FC6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A0A85F"/>
  <w15:docId w15:val="{DD5A86DD-7371-4761-B101-4FAF8985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autoSpaceDE w:val="0"/>
      <w:autoSpaceDN w:val="0"/>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ud-brieftextgross">
    <w:name w:val="tud-brief_text gross"/>
    <w:basedOn w:val="Standard"/>
    <w:pPr>
      <w:widowControl w:val="0"/>
      <w:spacing w:line="280" w:lineRule="exact"/>
    </w:pPr>
    <w:rPr>
      <w:rFonts w:ascii="Univers 45 Light" w:hAnsi="Univers 45 Light"/>
      <w:color w:val="000000"/>
      <w:sz w:val="22"/>
      <w:szCs w:val="22"/>
    </w:rPr>
  </w:style>
  <w:style w:type="paragraph" w:customStyle="1" w:styleId="tud-briefkontakt">
    <w:name w:val="tud-brief_kontakt"/>
    <w:basedOn w:val="tud-brieftextgross"/>
    <w:pPr>
      <w:tabs>
        <w:tab w:val="left" w:pos="851"/>
      </w:tabs>
      <w:spacing w:line="220" w:lineRule="exact"/>
      <w:ind w:left="851" w:hanging="851"/>
    </w:pPr>
    <w:rPr>
      <w:spacing w:val="4"/>
      <w:sz w:val="14"/>
      <w:szCs w:val="14"/>
    </w:rPr>
  </w:style>
  <w:style w:type="paragraph" w:customStyle="1" w:styleId="tud-brieffakultten-leiste">
    <w:name w:val="tud-brief_fakultäten-leiste"/>
    <w:basedOn w:val="Standard"/>
    <w:pPr>
      <w:widowControl w:val="0"/>
      <w:spacing w:line="280" w:lineRule="exact"/>
    </w:pPr>
    <w:rPr>
      <w:rFonts w:ascii="Univers 45 Light" w:hAnsi="Univers 45 Light"/>
      <w:color w:val="000000"/>
      <w:w w:val="101"/>
      <w:sz w:val="18"/>
      <w:szCs w:val="18"/>
    </w:rPr>
  </w:style>
  <w:style w:type="paragraph" w:customStyle="1" w:styleId="tud-brieffussleiste">
    <w:name w:val="tud-brief_fussleiste"/>
    <w:basedOn w:val="tud-briefkontakt"/>
    <w:pPr>
      <w:spacing w:line="180" w:lineRule="exact"/>
      <w:ind w:left="0" w:firstLine="0"/>
    </w:pPr>
  </w:style>
  <w:style w:type="paragraph" w:customStyle="1" w:styleId="Sprechblasentext1">
    <w:name w:val="Sprechblasentext1"/>
    <w:basedOn w:val="Standard"/>
    <w:rPr>
      <w:rFonts w:ascii="Tahoma" w:hAnsi="Tahoma" w:cs="Tahoma"/>
      <w:sz w:val="16"/>
      <w:szCs w:val="16"/>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Hyperlink">
    <w:name w:val="Hyperlink"/>
    <w:semiHidden/>
    <w:rPr>
      <w:color w:val="0000FF"/>
      <w:u w:val="single"/>
    </w:rPr>
  </w:style>
  <w:style w:type="paragraph" w:customStyle="1" w:styleId="tu-briefseitenzahl">
    <w:name w:val="tu-brief_seitenzahl"/>
    <w:basedOn w:val="Fuzeile"/>
    <w:pPr>
      <w:framePr w:wrap="auto" w:vAnchor="text" w:hAnchor="margin" w:xAlign="right" w:y="1"/>
      <w:jc w:val="right"/>
    </w:pPr>
    <w:rPr>
      <w:rFonts w:ascii="Univers 45 Light" w:hAnsi="Univers 45 Light"/>
      <w:sz w:val="18"/>
      <w:szCs w:val="18"/>
    </w:rPr>
  </w:style>
  <w:style w:type="character" w:customStyle="1" w:styleId="nobr">
    <w:name w:val="nobr"/>
    <w:rsid w:val="004A3C58"/>
  </w:style>
  <w:style w:type="character" w:customStyle="1" w:styleId="honorific-prefix">
    <w:name w:val="honorific-prefix"/>
    <w:basedOn w:val="Absatz-Standardschriftart"/>
    <w:rsid w:val="000A024D"/>
  </w:style>
  <w:style w:type="paragraph" w:styleId="NurText">
    <w:name w:val="Plain Text"/>
    <w:basedOn w:val="Standard"/>
    <w:link w:val="NurTextZchn"/>
    <w:uiPriority w:val="99"/>
    <w:unhideWhenUsed/>
    <w:rsid w:val="005101E8"/>
    <w:pPr>
      <w:autoSpaceDE/>
      <w:autoSpaceDN/>
    </w:pPr>
    <w:rPr>
      <w:rFonts w:ascii="Open Sans" w:eastAsiaTheme="minorHAnsi" w:hAnsi="Open Sans" w:cstheme="minorBidi"/>
      <w:sz w:val="22"/>
      <w:szCs w:val="21"/>
      <w:lang w:eastAsia="en-US"/>
    </w:rPr>
  </w:style>
  <w:style w:type="character" w:customStyle="1" w:styleId="NurTextZchn">
    <w:name w:val="Nur Text Zchn"/>
    <w:basedOn w:val="Absatz-Standardschriftart"/>
    <w:link w:val="NurText"/>
    <w:uiPriority w:val="99"/>
    <w:rsid w:val="005101E8"/>
    <w:rPr>
      <w:rFonts w:ascii="Open Sans" w:eastAsiaTheme="minorHAnsi" w:hAnsi="Open Sans" w:cstheme="minorBidi"/>
      <w:sz w:val="22"/>
      <w:szCs w:val="21"/>
      <w:lang w:eastAsia="en-US"/>
    </w:rPr>
  </w:style>
  <w:style w:type="paragraph" w:styleId="StandardWeb">
    <w:name w:val="Normal (Web)"/>
    <w:basedOn w:val="Standard"/>
    <w:uiPriority w:val="99"/>
    <w:rsid w:val="0023434C"/>
    <w:pPr>
      <w:autoSpaceDE/>
      <w:autoSpaceDN/>
      <w:spacing w:before="100" w:beforeAutospacing="1" w:after="100" w:afterAutospacing="1"/>
    </w:pPr>
  </w:style>
  <w:style w:type="character" w:styleId="Hervorhebung">
    <w:name w:val="Emphasis"/>
    <w:uiPriority w:val="20"/>
    <w:qFormat/>
    <w:rsid w:val="0023434C"/>
    <w:rPr>
      <w:i/>
      <w:iCs/>
    </w:rPr>
  </w:style>
  <w:style w:type="character" w:styleId="Kommentarzeichen">
    <w:name w:val="annotation reference"/>
    <w:basedOn w:val="Absatz-Standardschriftart"/>
    <w:uiPriority w:val="99"/>
    <w:semiHidden/>
    <w:unhideWhenUsed/>
    <w:rsid w:val="00064CDE"/>
    <w:rPr>
      <w:sz w:val="16"/>
      <w:szCs w:val="16"/>
    </w:rPr>
  </w:style>
  <w:style w:type="paragraph" w:styleId="Kommentartext">
    <w:name w:val="annotation text"/>
    <w:basedOn w:val="Standard"/>
    <w:link w:val="KommentartextZchn"/>
    <w:uiPriority w:val="99"/>
    <w:semiHidden/>
    <w:unhideWhenUsed/>
    <w:rsid w:val="00064CDE"/>
    <w:rPr>
      <w:sz w:val="20"/>
      <w:szCs w:val="20"/>
    </w:rPr>
  </w:style>
  <w:style w:type="character" w:customStyle="1" w:styleId="KommentartextZchn">
    <w:name w:val="Kommentartext Zchn"/>
    <w:basedOn w:val="Absatz-Standardschriftart"/>
    <w:link w:val="Kommentartext"/>
    <w:uiPriority w:val="99"/>
    <w:semiHidden/>
    <w:rsid w:val="00064CDE"/>
  </w:style>
  <w:style w:type="paragraph" w:styleId="Kommentarthema">
    <w:name w:val="annotation subject"/>
    <w:basedOn w:val="Kommentartext"/>
    <w:next w:val="Kommentartext"/>
    <w:link w:val="KommentarthemaZchn"/>
    <w:uiPriority w:val="99"/>
    <w:semiHidden/>
    <w:unhideWhenUsed/>
    <w:rsid w:val="00064CDE"/>
    <w:rPr>
      <w:b/>
      <w:bCs/>
    </w:rPr>
  </w:style>
  <w:style w:type="character" w:customStyle="1" w:styleId="KommentarthemaZchn">
    <w:name w:val="Kommentarthema Zchn"/>
    <w:basedOn w:val="KommentartextZchn"/>
    <w:link w:val="Kommentarthema"/>
    <w:uiPriority w:val="99"/>
    <w:semiHidden/>
    <w:rsid w:val="00064CDE"/>
    <w:rPr>
      <w:b/>
      <w:bCs/>
    </w:rPr>
  </w:style>
  <w:style w:type="paragraph" w:styleId="Sprechblasentext">
    <w:name w:val="Balloon Text"/>
    <w:basedOn w:val="Standard"/>
    <w:link w:val="SprechblasentextZchn"/>
    <w:uiPriority w:val="99"/>
    <w:semiHidden/>
    <w:unhideWhenUsed/>
    <w:rsid w:val="00064CD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CDE"/>
    <w:rPr>
      <w:rFonts w:ascii="Segoe UI" w:hAnsi="Segoe UI" w:cs="Segoe UI"/>
      <w:sz w:val="18"/>
      <w:szCs w:val="18"/>
    </w:rPr>
  </w:style>
  <w:style w:type="paragraph" w:styleId="berarbeitung">
    <w:name w:val="Revision"/>
    <w:hidden/>
    <w:uiPriority w:val="99"/>
    <w:semiHidden/>
    <w:rsid w:val="00CE4C29"/>
    <w:rPr>
      <w:sz w:val="24"/>
      <w:szCs w:val="24"/>
    </w:rPr>
  </w:style>
  <w:style w:type="paragraph" w:customStyle="1" w:styleId="5TUDBetreffzeile">
    <w:name w:val="5_TUD_Betreffzeile"/>
    <w:basedOn w:val="Standard"/>
    <w:uiPriority w:val="6"/>
    <w:qFormat/>
    <w:rsid w:val="00CE4C29"/>
    <w:pPr>
      <w:tabs>
        <w:tab w:val="left" w:pos="4876"/>
      </w:tabs>
      <w:autoSpaceDE/>
      <w:autoSpaceDN/>
      <w:spacing w:before="480" w:after="240" w:line="240" w:lineRule="atLeast"/>
      <w:textboxTightWrap w:val="allLines"/>
      <w:outlineLvl w:val="0"/>
    </w:pPr>
    <w:rPr>
      <w:rFonts w:ascii="Open Sans" w:eastAsiaTheme="minorHAnsi" w:hAnsi="Open Sans" w:cstheme="minorBidi"/>
      <w:b/>
      <w:color w:val="000000"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6513">
      <w:bodyDiv w:val="1"/>
      <w:marLeft w:val="0"/>
      <w:marRight w:val="0"/>
      <w:marTop w:val="0"/>
      <w:marBottom w:val="0"/>
      <w:divBdr>
        <w:top w:val="none" w:sz="0" w:space="0" w:color="auto"/>
        <w:left w:val="none" w:sz="0" w:space="0" w:color="auto"/>
        <w:bottom w:val="none" w:sz="0" w:space="0" w:color="auto"/>
        <w:right w:val="none" w:sz="0" w:space="0" w:color="auto"/>
      </w:divBdr>
    </w:div>
    <w:div w:id="990521969">
      <w:bodyDiv w:val="1"/>
      <w:marLeft w:val="0"/>
      <w:marRight w:val="0"/>
      <w:marTop w:val="0"/>
      <w:marBottom w:val="0"/>
      <w:divBdr>
        <w:top w:val="none" w:sz="0" w:space="0" w:color="auto"/>
        <w:left w:val="none" w:sz="0" w:space="0" w:color="auto"/>
        <w:bottom w:val="none" w:sz="0" w:space="0" w:color="auto"/>
        <w:right w:val="none" w:sz="0" w:space="0" w:color="auto"/>
      </w:divBdr>
    </w:div>
    <w:div w:id="1180318146">
      <w:bodyDiv w:val="1"/>
      <w:marLeft w:val="0"/>
      <w:marRight w:val="0"/>
      <w:marTop w:val="0"/>
      <w:marBottom w:val="0"/>
      <w:divBdr>
        <w:top w:val="none" w:sz="0" w:space="0" w:color="auto"/>
        <w:left w:val="none" w:sz="0" w:space="0" w:color="auto"/>
        <w:bottom w:val="none" w:sz="0" w:space="0" w:color="auto"/>
        <w:right w:val="none" w:sz="0" w:space="0" w:color="auto"/>
      </w:divBdr>
    </w:div>
    <w:div w:id="1225526995">
      <w:bodyDiv w:val="1"/>
      <w:marLeft w:val="0"/>
      <w:marRight w:val="0"/>
      <w:marTop w:val="0"/>
      <w:marBottom w:val="0"/>
      <w:divBdr>
        <w:top w:val="none" w:sz="0" w:space="0" w:color="auto"/>
        <w:left w:val="none" w:sz="0" w:space="0" w:color="auto"/>
        <w:bottom w:val="none" w:sz="0" w:space="0" w:color="auto"/>
        <w:right w:val="none" w:sz="0" w:space="0" w:color="auto"/>
      </w:divBdr>
    </w:div>
    <w:div w:id="1302154994">
      <w:bodyDiv w:val="1"/>
      <w:marLeft w:val="0"/>
      <w:marRight w:val="0"/>
      <w:marTop w:val="0"/>
      <w:marBottom w:val="0"/>
      <w:divBdr>
        <w:top w:val="none" w:sz="0" w:space="0" w:color="auto"/>
        <w:left w:val="none" w:sz="0" w:space="0" w:color="auto"/>
        <w:bottom w:val="none" w:sz="0" w:space="0" w:color="auto"/>
        <w:right w:val="none" w:sz="0" w:space="0" w:color="auto"/>
      </w:divBdr>
    </w:div>
    <w:div w:id="1629773338">
      <w:bodyDiv w:val="1"/>
      <w:marLeft w:val="0"/>
      <w:marRight w:val="0"/>
      <w:marTop w:val="0"/>
      <w:marBottom w:val="0"/>
      <w:divBdr>
        <w:top w:val="none" w:sz="0" w:space="0" w:color="auto"/>
        <w:left w:val="none" w:sz="0" w:space="0" w:color="auto"/>
        <w:bottom w:val="none" w:sz="0" w:space="0" w:color="auto"/>
        <w:right w:val="none" w:sz="0" w:space="0" w:color="auto"/>
      </w:divBdr>
    </w:div>
    <w:div w:id="20141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CHTI~1\AppData\Local\Temp\BB_rs_fin_farb-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C:\Users\NACHTI~1\AppData\Local\Temp\BB_rs_fin_farb-1.dot</Template>
  <TotalTime>0</TotalTime>
  <Pages>2</Pages>
  <Words>444</Words>
  <Characters>2803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TUD</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Sekretariat Diagnostik</dc:creator>
  <cp:lastModifiedBy>Alex Strobel</cp:lastModifiedBy>
  <cp:revision>2</cp:revision>
  <cp:lastPrinted>2017-02-21T12:20:00Z</cp:lastPrinted>
  <dcterms:created xsi:type="dcterms:W3CDTF">2022-02-17T16:38:00Z</dcterms:created>
  <dcterms:modified xsi:type="dcterms:W3CDTF">2022-02-17T16:38:00Z</dcterms:modified>
</cp:coreProperties>
</file>