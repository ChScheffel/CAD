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63" w:rsidRDefault="006A0619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  <w:r w:rsidRPr="00FD5CE0">
        <w:rPr>
          <w:rFonts w:ascii="Times New Roman" w:hAnsi="Times New Roman" w:cs="Times New Roman"/>
          <w:b/>
        </w:rPr>
        <w:t>Stage 1 Cover Letter</w:t>
      </w:r>
    </w:p>
    <w:p w:rsidR="00FD5CE0" w:rsidRPr="00FD5CE0" w:rsidRDefault="00FD5CE0" w:rsidP="00291C57">
      <w:pPr>
        <w:spacing w:after="60" w:line="312" w:lineRule="auto"/>
        <w:jc w:val="center"/>
        <w:rPr>
          <w:rFonts w:ascii="Times New Roman" w:hAnsi="Times New Roman" w:cs="Times New Roman"/>
          <w:b/>
        </w:rPr>
      </w:pP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Zerna, M.Sc.</w:t>
      </w: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Technische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Universität</w:t>
      </w:r>
      <w:proofErr w:type="spellEnd"/>
      <w:r>
        <w:rPr>
          <w:rFonts w:ascii="Times New Roman" w:hAnsi="Times New Roman" w:cs="Times New Roman"/>
        </w:rPr>
        <w:t xml:space="preserve"> Dresden, Germany</w:t>
      </w:r>
    </w:p>
    <w:p w:rsidR="006A0619" w:rsidRDefault="006A0619" w:rsidP="00C210A4">
      <w:pPr>
        <w:spacing w:after="0" w:line="312" w:lineRule="auto"/>
        <w:jc w:val="right"/>
        <w:rPr>
          <w:rFonts w:ascii="Times New Roman" w:hAnsi="Times New Roman" w:cs="Times New Roman"/>
        </w:rPr>
      </w:pPr>
      <w:r w:rsidRPr="006A0619">
        <w:rPr>
          <w:rFonts w:ascii="Times New Roman" w:hAnsi="Times New Roman" w:cs="Times New Roman"/>
        </w:rPr>
        <w:t>josephine.zerna@tu-dresden.de</w:t>
      </w:r>
    </w:p>
    <w:p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Stavroula</w:t>
      </w:r>
      <w:proofErr w:type="spellEnd"/>
      <w:r w:rsidRPr="006A0619">
        <w:rPr>
          <w:rFonts w:ascii="Times New Roman" w:hAnsi="Times New Roman" w:cs="Times New Roman"/>
        </w:rPr>
        <w:t xml:space="preserve"> </w:t>
      </w:r>
      <w:proofErr w:type="spellStart"/>
      <w:r w:rsidRPr="006A0619">
        <w:rPr>
          <w:rFonts w:ascii="Times New Roman" w:hAnsi="Times New Roman" w:cs="Times New Roman"/>
        </w:rPr>
        <w:t>Kousta</w:t>
      </w:r>
      <w:proofErr w:type="spellEnd"/>
    </w:p>
    <w:p w:rsidR="006A0619" w:rsidRDefault="006A0619" w:rsidP="00C210A4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Chief Editor</w:t>
      </w:r>
    </w:p>
    <w:p w:rsidR="006A0619" w:rsidRDefault="00C24F12" w:rsidP="00C210A4">
      <w:pPr>
        <w:spacing w:after="0" w:line="312" w:lineRule="auto"/>
        <w:rPr>
          <w:rFonts w:ascii="Times New Roman" w:hAnsi="Times New Roman" w:cs="Times New Roman"/>
          <w:i/>
        </w:rPr>
      </w:pPr>
      <w:r w:rsidRPr="00C24F12">
        <w:rPr>
          <w:rFonts w:ascii="Times New Roman" w:hAnsi="Times New Roman" w:cs="Times New Roman"/>
          <w:i/>
        </w:rPr>
        <w:t>Nature Human Behaviour</w:t>
      </w:r>
    </w:p>
    <w:p w:rsidR="00291C57" w:rsidRPr="00291C57" w:rsidRDefault="00291C57" w:rsidP="00291C57">
      <w:pPr>
        <w:spacing w:after="60" w:line="312" w:lineRule="auto"/>
        <w:rPr>
          <w:rFonts w:ascii="Times New Roman" w:hAnsi="Times New Roman" w:cs="Times New Roman"/>
        </w:rPr>
      </w:pPr>
    </w:p>
    <w:p w:rsidR="00C24F12" w:rsidRDefault="00291C57" w:rsidP="00291C57">
      <w:pPr>
        <w:spacing w:after="60" w:line="312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</w:t>
      </w:r>
      <w:r w:rsidRPr="006A0619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of February 2022</w:t>
      </w:r>
    </w:p>
    <w:p w:rsidR="006A0619" w:rsidRDefault="006A0619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Kousta</w:t>
      </w:r>
      <w:proofErr w:type="spellEnd"/>
      <w:r w:rsidR="00291C57">
        <w:rPr>
          <w:rFonts w:ascii="Times New Roman" w:hAnsi="Times New Roman" w:cs="Times New Roman"/>
        </w:rPr>
        <w:t>,</w:t>
      </w:r>
    </w:p>
    <w:p w:rsidR="00291C57" w:rsidRDefault="00291C5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would like to submit the Stage 1 Registered Report titled “When easy is not preferred: An effort discounting paradigm for estimating subjective values of tasks” for consideration in </w:t>
      </w:r>
      <w:r w:rsidRPr="00CA7694">
        <w:rPr>
          <w:rFonts w:ascii="Times New Roman" w:hAnsi="Times New Roman" w:cs="Times New Roman"/>
          <w:i/>
        </w:rPr>
        <w:t>Nature Human Behaviour</w:t>
      </w:r>
      <w:r>
        <w:rPr>
          <w:rFonts w:ascii="Times New Roman" w:hAnsi="Times New Roman" w:cs="Times New Roman"/>
        </w:rPr>
        <w:t>.</w:t>
      </w:r>
    </w:p>
    <w:p w:rsidR="00E53CC8" w:rsidRDefault="0031390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study advances an existing paradigm, which investigates </w:t>
      </w:r>
      <w:r w:rsidR="009777DB">
        <w:rPr>
          <w:rFonts w:ascii="Times New Roman" w:hAnsi="Times New Roman" w:cs="Times New Roman"/>
        </w:rPr>
        <w:t xml:space="preserve">interindividual differences in </w:t>
      </w:r>
      <w:r>
        <w:rPr>
          <w:rFonts w:ascii="Times New Roman" w:hAnsi="Times New Roman" w:cs="Times New Roman"/>
        </w:rPr>
        <w:t>the relation of effort and reward in decision making by determining the subjective values of different levels of a working memory task. We changed the paradigm in such a way that it allows two crucial things: Firstly, determining subjective values without assuming that the objectively easiest level is preferred</w:t>
      </w:r>
      <w:r w:rsidR="00C24710">
        <w:rPr>
          <w:rFonts w:ascii="Times New Roman" w:hAnsi="Times New Roman" w:cs="Times New Roman"/>
        </w:rPr>
        <w:t>, thereby describing interindividual differences more accurately</w:t>
      </w:r>
      <w:r>
        <w:rPr>
          <w:rFonts w:ascii="Times New Roman" w:hAnsi="Times New Roman" w:cs="Times New Roman"/>
        </w:rPr>
        <w:t>, and secondly, determining subjective values for tasks that have no objective order of difficulty.</w:t>
      </w:r>
      <w:r w:rsidR="00F42116">
        <w:rPr>
          <w:rFonts w:ascii="Times New Roman" w:hAnsi="Times New Roman" w:cs="Times New Roman"/>
        </w:rPr>
        <w:t xml:space="preserve"> We test these properties in two lab sessions with healthy participants. The first session replicates the analyses of the original study with our new paradigm, the second session </w:t>
      </w:r>
      <w:r w:rsidR="00C24710">
        <w:rPr>
          <w:rFonts w:ascii="Times New Roman" w:hAnsi="Times New Roman" w:cs="Times New Roman"/>
        </w:rPr>
        <w:t>extends</w:t>
      </w:r>
      <w:r w:rsidR="00F42116">
        <w:rPr>
          <w:rFonts w:ascii="Times New Roman" w:hAnsi="Times New Roman" w:cs="Times New Roman"/>
        </w:rPr>
        <w:t xml:space="preserve"> the paradigm to the new context of an emotion regulation task. </w:t>
      </w:r>
      <w:r w:rsidR="009777DB">
        <w:rPr>
          <w:rFonts w:ascii="Times New Roman" w:hAnsi="Times New Roman" w:cs="Times New Roman"/>
        </w:rPr>
        <w:t>To investigate both properties rigorously, we have written a Stage 1 Registered Report for each of them</w:t>
      </w:r>
      <w:r w:rsidR="00C210A4">
        <w:rPr>
          <w:rFonts w:ascii="Times New Roman" w:hAnsi="Times New Roman" w:cs="Times New Roman"/>
        </w:rPr>
        <w:t xml:space="preserve"> and submit them on the same day</w:t>
      </w:r>
      <w:r w:rsidR="00137D6C">
        <w:rPr>
          <w:rFonts w:ascii="Times New Roman" w:hAnsi="Times New Roman" w:cs="Times New Roman"/>
        </w:rPr>
        <w:t>. T</w:t>
      </w:r>
      <w:r w:rsidR="00956D3C">
        <w:rPr>
          <w:rFonts w:ascii="Times New Roman" w:hAnsi="Times New Roman" w:cs="Times New Roman"/>
        </w:rPr>
        <w:t>his cover letter regards the Report for the first session</w:t>
      </w:r>
      <w:r w:rsidR="00137D6C">
        <w:rPr>
          <w:rFonts w:ascii="Times New Roman" w:hAnsi="Times New Roman" w:cs="Times New Roman"/>
        </w:rPr>
        <w:t xml:space="preserve">, which </w:t>
      </w:r>
      <w:r w:rsidR="00C210A4">
        <w:rPr>
          <w:rFonts w:ascii="Times New Roman" w:hAnsi="Times New Roman" w:cs="Times New Roman"/>
        </w:rPr>
        <w:t xml:space="preserve">is of great interest for fields such as psychology, economics, </w:t>
      </w:r>
      <w:r w:rsidR="000C463D">
        <w:rPr>
          <w:rFonts w:ascii="Times New Roman" w:hAnsi="Times New Roman" w:cs="Times New Roman"/>
        </w:rPr>
        <w:t>and cognitive science, offering an effective and adaptable way to assess the preference for cognitive effort with different rewards.</w:t>
      </w:r>
    </w:p>
    <w:p w:rsidR="00DC2AC7" w:rsidRDefault="00E53CC8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>Stage 1 acceptance in principle</w:t>
      </w:r>
      <w:r>
        <w:rPr>
          <w:rFonts w:ascii="Times New Roman" w:hAnsi="Times New Roman" w:cs="Times New Roman"/>
        </w:rPr>
        <w:t xml:space="preserve"> of both Reports, we will collect the data over a span of three months, and analyse the data and write the </w:t>
      </w:r>
      <w:r w:rsidR="008C15CA">
        <w:rPr>
          <w:rFonts w:ascii="Times New Roman" w:hAnsi="Times New Roman" w:cs="Times New Roman"/>
        </w:rPr>
        <w:t>Stage 2 Report</w:t>
      </w:r>
      <w:r>
        <w:rPr>
          <w:rFonts w:ascii="Times New Roman" w:hAnsi="Times New Roman" w:cs="Times New Roman"/>
        </w:rPr>
        <w:t xml:space="preserve"> </w:t>
      </w:r>
      <w:r w:rsidR="008C15CA">
        <w:rPr>
          <w:rFonts w:ascii="Times New Roman" w:hAnsi="Times New Roman" w:cs="Times New Roman"/>
        </w:rPr>
        <w:t>within four to six weeks, resulting in a total project duration of about four to five months. Depending on how the Covid-19 pandemic impacts the feasibility of data collection in the lab, this estimation can vary.</w:t>
      </w:r>
    </w:p>
    <w:p w:rsidR="00DC2AC7" w:rsidRDefault="00FD5CE0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hereby confirm that all necessary support and approvals are in place for the </w:t>
      </w:r>
      <w:r w:rsidR="00E53CC8">
        <w:rPr>
          <w:rFonts w:ascii="Times New Roman" w:hAnsi="Times New Roman" w:cs="Times New Roman"/>
        </w:rPr>
        <w:t xml:space="preserve">study to commence immediately. </w:t>
      </w:r>
      <w:r>
        <w:rPr>
          <w:rFonts w:ascii="Times New Roman" w:hAnsi="Times New Roman" w:cs="Times New Roman"/>
        </w:rPr>
        <w:t>We agree to share the raw data, study materials, and analysis code openly</w:t>
      </w:r>
      <w:r w:rsidR="00E53CC8">
        <w:rPr>
          <w:rFonts w:ascii="Times New Roman" w:hAnsi="Times New Roman" w:cs="Times New Roman"/>
        </w:rPr>
        <w:t xml:space="preserve"> on the Open Science Framework. </w:t>
      </w:r>
      <w:r w:rsidR="00DC2AC7">
        <w:rPr>
          <w:rFonts w:ascii="Times New Roman" w:hAnsi="Times New Roman" w:cs="Times New Roman"/>
        </w:rPr>
        <w:t>We agree to</w:t>
      </w:r>
      <w:r w:rsidR="006B6447">
        <w:rPr>
          <w:rFonts w:ascii="Times New Roman" w:hAnsi="Times New Roman" w:cs="Times New Roman"/>
        </w:rPr>
        <w:t xml:space="preserve"> register the approved protocol publicly available preprint </w:t>
      </w:r>
      <w:r w:rsidR="006B6447">
        <w:rPr>
          <w:rFonts w:ascii="Times New Roman" w:hAnsi="Times New Roman" w:cs="Times New Roman"/>
        </w:rPr>
        <w:t>on the Open Science Framework</w:t>
      </w:r>
      <w:r w:rsidR="00DC2AC7">
        <w:rPr>
          <w:rFonts w:ascii="Times New Roman" w:hAnsi="Times New Roman" w:cs="Times New Roman"/>
        </w:rPr>
        <w:t xml:space="preserve"> f</w:t>
      </w:r>
      <w:r w:rsidR="00DC2AC7">
        <w:rPr>
          <w:rFonts w:ascii="Times New Roman" w:hAnsi="Times New Roman" w:cs="Times New Roman"/>
        </w:rPr>
        <w:t xml:space="preserve">ollowing </w:t>
      </w:r>
      <w:r w:rsidR="00DC2AC7">
        <w:rPr>
          <w:rFonts w:ascii="Times New Roman" w:hAnsi="Times New Roman" w:cs="Times New Roman"/>
        </w:rPr>
        <w:t>Stage 1 acceptance in principle.</w:t>
      </w:r>
      <w:r w:rsidR="00E53CC8">
        <w:rPr>
          <w:rFonts w:ascii="Times New Roman" w:hAnsi="Times New Roman" w:cs="Times New Roman"/>
        </w:rPr>
        <w:t xml:space="preserve"> </w:t>
      </w:r>
      <w:r w:rsidR="00DC2AC7">
        <w:rPr>
          <w:rFonts w:ascii="Times New Roman" w:hAnsi="Times New Roman" w:cs="Times New Roman"/>
        </w:rPr>
        <w:t xml:space="preserve">We agree to </w:t>
      </w:r>
      <w:r w:rsidR="00DC2AC7" w:rsidRPr="00DC2AC7">
        <w:rPr>
          <w:rFonts w:ascii="Times New Roman" w:hAnsi="Times New Roman" w:cs="Times New Roman"/>
          <w:i/>
        </w:rPr>
        <w:t>Nature Human Behaviour</w:t>
      </w:r>
      <w:r w:rsidR="00DC2AC7">
        <w:rPr>
          <w:rFonts w:ascii="Times New Roman" w:hAnsi="Times New Roman" w:cs="Times New Roman"/>
        </w:rPr>
        <w:t xml:space="preserve"> publishing a short summary under a section Withdrawn Registrations, should we choose to withdraw our paper.</w:t>
      </w:r>
    </w:p>
    <w:p w:rsidR="00F110C7" w:rsidRDefault="00F110C7" w:rsidP="005065A2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 very much for considering our manuscript.</w:t>
      </w:r>
    </w:p>
    <w:p w:rsidR="00F110C7" w:rsidRDefault="00F110C7" w:rsidP="00F110C7">
      <w:pPr>
        <w:spacing w:after="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Yours sincerely,</w:t>
      </w:r>
    </w:p>
    <w:p w:rsid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Josephine Zerna</w:t>
      </w:r>
    </w:p>
    <w:p w:rsidR="005728EB" w:rsidRPr="00F110C7" w:rsidRDefault="00F110C7" w:rsidP="00F110C7">
      <w:pPr>
        <w:spacing w:after="120"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Corresponding author</w:t>
      </w:r>
      <w:bookmarkStart w:id="0" w:name="_GoBack"/>
      <w:bookmarkEnd w:id="0"/>
    </w:p>
    <w:sectPr w:rsidR="005728EB" w:rsidRPr="00F11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CE"/>
    <w:rsid w:val="00005CCE"/>
    <w:rsid w:val="000C463D"/>
    <w:rsid w:val="00137D6C"/>
    <w:rsid w:val="00291C57"/>
    <w:rsid w:val="00313900"/>
    <w:rsid w:val="005065A2"/>
    <w:rsid w:val="005728EB"/>
    <w:rsid w:val="006A0619"/>
    <w:rsid w:val="006B6447"/>
    <w:rsid w:val="00836524"/>
    <w:rsid w:val="008C15CA"/>
    <w:rsid w:val="00956D3C"/>
    <w:rsid w:val="009777DB"/>
    <w:rsid w:val="00B46EFE"/>
    <w:rsid w:val="00BE4D63"/>
    <w:rsid w:val="00C210A4"/>
    <w:rsid w:val="00C24710"/>
    <w:rsid w:val="00C24F12"/>
    <w:rsid w:val="00CA7694"/>
    <w:rsid w:val="00DC2AC7"/>
    <w:rsid w:val="00E53CC8"/>
    <w:rsid w:val="00F110C7"/>
    <w:rsid w:val="00F42116"/>
    <w:rsid w:val="00FD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6EA8"/>
  <w15:chartTrackingRefBased/>
  <w15:docId w15:val="{391E0B91-23A2-4E48-A53D-B68A56C0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0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10</cp:revision>
  <dcterms:created xsi:type="dcterms:W3CDTF">2022-01-31T11:31:00Z</dcterms:created>
  <dcterms:modified xsi:type="dcterms:W3CDTF">2022-01-31T15:17:00Z</dcterms:modified>
</cp:coreProperties>
</file>