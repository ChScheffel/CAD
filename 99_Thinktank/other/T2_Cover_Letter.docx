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6A758F" w14:textId="77777777" w:rsidR="008A1B01" w:rsidRDefault="008A1B01">
      <w:pPr>
        <w:tabs>
          <w:tab w:val="left" w:pos="1419"/>
        </w:tabs>
        <w:rPr>
          <w:i/>
          <w:iCs/>
        </w:rPr>
      </w:pPr>
    </w:p>
    <w:p w14:paraId="0D2CBD07" w14:textId="77777777" w:rsidR="00E218A2" w:rsidRDefault="00E218A2">
      <w:pPr>
        <w:tabs>
          <w:tab w:val="left" w:pos="1419"/>
        </w:tabs>
        <w:rPr>
          <w:i/>
          <w:iCs/>
        </w:rPr>
      </w:pPr>
      <w:r>
        <w:rPr>
          <w:i/>
          <w:iCs/>
        </w:rPr>
        <w:tab/>
      </w:r>
    </w:p>
    <w:p w14:paraId="059BC7B7" w14:textId="1633CB9D" w:rsidR="00E218A2" w:rsidRPr="00102EAA" w:rsidRDefault="00E218A2">
      <w:pPr>
        <w:tabs>
          <w:tab w:val="left" w:pos="1973"/>
          <w:tab w:val="center" w:pos="4252"/>
        </w:tabs>
        <w:rPr>
          <w:rFonts w:ascii="Open Sans" w:hAnsi="Open Sans" w:cs="Open Sans"/>
          <w:i/>
          <w:iCs/>
        </w:rPr>
      </w:pPr>
    </w:p>
    <w:p w14:paraId="44496CAE" w14:textId="77777777" w:rsidR="0014287C" w:rsidRPr="009E416A" w:rsidRDefault="001A498C" w:rsidP="00BB4EA2">
      <w:pPr>
        <w:pStyle w:val="tud-brieftextgross"/>
        <w:framePr w:w="4253" w:h="1724" w:hSpace="181" w:wrap="notBeside" w:vAnchor="page" w:hAnchor="page" w:x="1665" w:y="2596" w:anchorLock="1"/>
        <w:rPr>
          <w:rFonts w:ascii="Times New Roman" w:hAnsi="Times New Roman"/>
        </w:rPr>
      </w:pPr>
      <w:r w:rsidRPr="009E416A">
        <w:rPr>
          <w:rFonts w:ascii="Times New Roman" w:hAnsi="Times New Roman"/>
        </w:rPr>
        <w:t>Nature Human Behavior</w:t>
      </w:r>
    </w:p>
    <w:p w14:paraId="4FDB27B3" w14:textId="77777777" w:rsidR="001A498C" w:rsidRPr="009E416A" w:rsidRDefault="001A498C" w:rsidP="00BB4EA2">
      <w:pPr>
        <w:pStyle w:val="tud-brieftextgross"/>
        <w:framePr w:w="4253" w:h="1724" w:hSpace="181" w:wrap="notBeside" w:vAnchor="page" w:hAnchor="page" w:x="1665" w:y="2596" w:anchorLock="1"/>
        <w:rPr>
          <w:rFonts w:ascii="Times New Roman" w:hAnsi="Times New Roman"/>
        </w:rPr>
      </w:pPr>
    </w:p>
    <w:p w14:paraId="258EEBB9" w14:textId="77777777" w:rsidR="001A498C" w:rsidRPr="009E416A" w:rsidRDefault="001A498C" w:rsidP="00BB4EA2">
      <w:pPr>
        <w:pStyle w:val="tud-brieftextgross"/>
        <w:framePr w:w="4253" w:h="1724" w:hSpace="181" w:wrap="notBeside" w:vAnchor="page" w:hAnchor="page" w:x="1665" w:y="2596" w:anchorLock="1"/>
        <w:rPr>
          <w:rFonts w:ascii="Times New Roman" w:hAnsi="Times New Roman"/>
          <w:lang w:val="en-US"/>
        </w:rPr>
      </w:pPr>
      <w:r w:rsidRPr="009E416A">
        <w:rPr>
          <w:rFonts w:ascii="Times New Roman" w:hAnsi="Times New Roman"/>
          <w:lang w:val="en-US"/>
        </w:rPr>
        <w:t xml:space="preserve">Dr. Stavroula Kousta </w:t>
      </w:r>
    </w:p>
    <w:p w14:paraId="76F5EF0C" w14:textId="77777777" w:rsidR="001A498C" w:rsidRPr="009E416A" w:rsidRDefault="001A498C" w:rsidP="00BB4EA2">
      <w:pPr>
        <w:pStyle w:val="tud-brieftextgross"/>
        <w:framePr w:w="4253" w:h="1724" w:hSpace="181" w:wrap="notBeside" w:vAnchor="page" w:hAnchor="page" w:x="1665" w:y="2596" w:anchorLock="1"/>
        <w:rPr>
          <w:rFonts w:ascii="Times New Roman" w:hAnsi="Times New Roman"/>
          <w:i/>
          <w:lang w:val="en-US"/>
        </w:rPr>
      </w:pPr>
      <w:r w:rsidRPr="009E416A">
        <w:rPr>
          <w:rFonts w:ascii="Times New Roman" w:hAnsi="Times New Roman"/>
          <w:i/>
          <w:lang w:val="en-US"/>
        </w:rPr>
        <w:t>Chief Editor</w:t>
      </w:r>
    </w:p>
    <w:p w14:paraId="53E08D34" w14:textId="77777777" w:rsidR="0023434C" w:rsidRPr="009E416A" w:rsidRDefault="004A3C58" w:rsidP="0023434C">
      <w:pPr>
        <w:tabs>
          <w:tab w:val="left" w:pos="1973"/>
          <w:tab w:val="center" w:pos="4252"/>
        </w:tabs>
        <w:rPr>
          <w:rStyle w:val="Hervorhebung"/>
          <w:rFonts w:ascii="Open Sans" w:hAnsi="Open Sans" w:cs="Open Sans"/>
          <w:lang w:val="en-US"/>
        </w:rPr>
      </w:pPr>
      <w:r w:rsidRPr="00102EAA">
        <w:rPr>
          <w:rFonts w:ascii="Open Sans" w:hAnsi="Open Sans" w:cs="Open Sans"/>
          <w:noProof/>
        </w:rPr>
        <mc:AlternateContent>
          <mc:Choice Requires="wps">
            <w:drawing>
              <wp:anchor distT="0" distB="0" distL="114300" distR="114300" simplePos="0" relativeHeight="251675648" behindDoc="0" locked="1" layoutInCell="0" allowOverlap="1" wp14:anchorId="014B3299" wp14:editId="3D0AE6E3">
                <wp:simplePos x="0" y="0"/>
                <wp:positionH relativeFrom="page">
                  <wp:posOffset>4391025</wp:posOffset>
                </wp:positionH>
                <wp:positionV relativeFrom="page">
                  <wp:posOffset>1643380</wp:posOffset>
                </wp:positionV>
                <wp:extent cx="2479040" cy="1019175"/>
                <wp:effectExtent l="0" t="0" r="16510"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09A9A" w14:textId="77777777" w:rsidR="00F8574F" w:rsidRPr="009E416A" w:rsidRDefault="00E218A2" w:rsidP="001A498C">
                            <w:pPr>
                              <w:pStyle w:val="tud-briefkontakt"/>
                              <w:tabs>
                                <w:tab w:val="clear" w:pos="851"/>
                                <w:tab w:val="left" w:pos="1077"/>
                              </w:tabs>
                              <w:rPr>
                                <w:rFonts w:ascii="Times New Roman" w:hAnsi="Times New Roman"/>
                                <w:sz w:val="22"/>
                              </w:rPr>
                            </w:pPr>
                            <w:r w:rsidRPr="009E416A">
                              <w:rPr>
                                <w:rFonts w:ascii="Times New Roman" w:hAnsi="Times New Roman"/>
                              </w:rPr>
                              <w:tab/>
                            </w:r>
                            <w:r w:rsidR="0014287C" w:rsidRPr="009E416A">
                              <w:rPr>
                                <w:rFonts w:ascii="Times New Roman" w:hAnsi="Times New Roman"/>
                                <w:sz w:val="22"/>
                              </w:rPr>
                              <w:t>Christoph Scheffel</w:t>
                            </w:r>
                          </w:p>
                          <w:p w14:paraId="6E77EA7F" w14:textId="77777777" w:rsidR="00672B24" w:rsidRPr="009E416A" w:rsidRDefault="00672B24" w:rsidP="001A498C">
                            <w:pPr>
                              <w:pStyle w:val="tud-briefkontakt"/>
                              <w:tabs>
                                <w:tab w:val="clear" w:pos="851"/>
                                <w:tab w:val="left" w:pos="1077"/>
                              </w:tabs>
                              <w:rPr>
                                <w:rFonts w:ascii="Times New Roman" w:hAnsi="Times New Roman"/>
                                <w:sz w:val="22"/>
                              </w:rPr>
                            </w:pPr>
                            <w:r w:rsidRPr="009E416A">
                              <w:rPr>
                                <w:rFonts w:ascii="Times New Roman" w:hAnsi="Times New Roman"/>
                                <w:sz w:val="22"/>
                              </w:rPr>
                              <w:tab/>
                            </w:r>
                            <w:r w:rsidRPr="009E416A">
                              <w:rPr>
                                <w:rFonts w:ascii="Times New Roman" w:hAnsi="Times New Roman"/>
                              </w:rPr>
                              <w:t>Differential and Personality Psychology</w:t>
                            </w:r>
                          </w:p>
                          <w:p w14:paraId="096C0134" w14:textId="77777777" w:rsidR="0014287C" w:rsidRPr="009E416A" w:rsidRDefault="0014287C" w:rsidP="004A3C58">
                            <w:pPr>
                              <w:pStyle w:val="tud-briefkontakt"/>
                              <w:tabs>
                                <w:tab w:val="clear" w:pos="851"/>
                                <w:tab w:val="left" w:pos="993"/>
                              </w:tabs>
                              <w:ind w:left="993" w:hanging="993"/>
                              <w:rPr>
                                <w:rFonts w:ascii="Times New Roman" w:hAnsi="Times New Roman"/>
                              </w:rPr>
                            </w:pPr>
                          </w:p>
                          <w:p w14:paraId="0F76CD22" w14:textId="77777777" w:rsidR="00E218A2" w:rsidRPr="009E416A" w:rsidRDefault="004A3C58"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Telefon:</w:t>
                            </w:r>
                            <w:r w:rsidRPr="009E416A">
                              <w:rPr>
                                <w:rFonts w:ascii="Times New Roman" w:hAnsi="Times New Roman"/>
                              </w:rPr>
                              <w:tab/>
                              <w:t>0351 463-</w:t>
                            </w:r>
                            <w:r w:rsidR="0014287C" w:rsidRPr="009E416A">
                              <w:rPr>
                                <w:rFonts w:ascii="Times New Roman" w:hAnsi="Times New Roman"/>
                              </w:rPr>
                              <w:t>40336</w:t>
                            </w:r>
                          </w:p>
                          <w:p w14:paraId="5BA84F64" w14:textId="77777777" w:rsidR="00E218A2" w:rsidRPr="009E416A" w:rsidRDefault="00E218A2"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Telefax:</w:t>
                            </w:r>
                            <w:r w:rsidRPr="009E416A">
                              <w:rPr>
                                <w:rFonts w:ascii="Times New Roman" w:hAnsi="Times New Roman"/>
                              </w:rPr>
                              <w:tab/>
                              <w:t>0351 463-</w:t>
                            </w:r>
                            <w:r w:rsidR="000A024D" w:rsidRPr="009E416A">
                              <w:rPr>
                                <w:rFonts w:ascii="Times New Roman" w:hAnsi="Times New Roman"/>
                              </w:rPr>
                              <w:t>36993</w:t>
                            </w:r>
                          </w:p>
                          <w:p w14:paraId="62FA9873" w14:textId="77777777" w:rsidR="00E218A2" w:rsidRPr="009E416A" w:rsidRDefault="00B47DEA"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E-Mail:</w:t>
                            </w:r>
                            <w:r w:rsidRPr="009E416A">
                              <w:rPr>
                                <w:rFonts w:ascii="Times New Roman" w:hAnsi="Times New Roman"/>
                              </w:rPr>
                              <w:tab/>
                            </w:r>
                            <w:r w:rsidR="0014287C" w:rsidRPr="009E416A">
                              <w:rPr>
                                <w:rFonts w:ascii="Times New Roman" w:hAnsi="Times New Roman"/>
                              </w:rPr>
                              <w:t>christoph_scheffel@tu-dresden.de</w:t>
                            </w:r>
                          </w:p>
                          <w:p w14:paraId="42B76DE9" w14:textId="77777777" w:rsidR="00E218A2" w:rsidRPr="009E416A" w:rsidRDefault="00E218A2"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ab/>
                            </w:r>
                            <w:r w:rsidRPr="009E416A">
                              <w:rPr>
                                <w:rFonts w:ascii="Times New Roman" w:hAnsi="Times New Roman"/>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4B3299" id="_x0000_t202" coordsize="21600,21600" o:spt="202" path="m,l,21600r21600,l21600,xe">
                <v:stroke joinstyle="miter"/>
                <v:path gradientshapeok="t" o:connecttype="rect"/>
              </v:shapetype>
              <v:shape id="Text Box 16" o:spid="_x0000_s1026" type="#_x0000_t202" style="position:absolute;margin-left:345.75pt;margin-top:129.4pt;width:195.2pt;height:80.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" o:allowincell="f" filled="f" stroked="f">
                <v:textbox inset="0,0,0,0">
                  <w:txbxContent>
                    <w:p w14:paraId="69409A9A" w14:textId="77777777" w:rsidR="00F8574F" w:rsidRPr="009E416A" w:rsidRDefault="00E218A2" w:rsidP="001A498C">
                      <w:pPr>
                        <w:pStyle w:val="tud-briefkontakt"/>
                        <w:tabs>
                          <w:tab w:val="clear" w:pos="851"/>
                          <w:tab w:val="left" w:pos="1077"/>
                        </w:tabs>
                        <w:rPr>
                          <w:rFonts w:ascii="Times New Roman" w:hAnsi="Times New Roman"/>
                          <w:sz w:val="22"/>
                        </w:rPr>
                      </w:pPr>
                      <w:r w:rsidRPr="009E416A">
                        <w:rPr>
                          <w:rFonts w:ascii="Times New Roman" w:hAnsi="Times New Roman"/>
                        </w:rPr>
                        <w:tab/>
                      </w:r>
                      <w:r w:rsidR="0014287C" w:rsidRPr="009E416A">
                        <w:rPr>
                          <w:rFonts w:ascii="Times New Roman" w:hAnsi="Times New Roman"/>
                          <w:sz w:val="22"/>
                        </w:rPr>
                        <w:t>Christoph Scheffel</w:t>
                      </w:r>
                    </w:p>
                    <w:p w14:paraId="6E77EA7F" w14:textId="77777777" w:rsidR="00672B24" w:rsidRPr="009E416A" w:rsidRDefault="00672B24" w:rsidP="001A498C">
                      <w:pPr>
                        <w:pStyle w:val="tud-briefkontakt"/>
                        <w:tabs>
                          <w:tab w:val="clear" w:pos="851"/>
                          <w:tab w:val="left" w:pos="1077"/>
                        </w:tabs>
                        <w:rPr>
                          <w:rFonts w:ascii="Times New Roman" w:hAnsi="Times New Roman"/>
                          <w:sz w:val="22"/>
                        </w:rPr>
                      </w:pPr>
                      <w:r w:rsidRPr="009E416A">
                        <w:rPr>
                          <w:rFonts w:ascii="Times New Roman" w:hAnsi="Times New Roman"/>
                          <w:sz w:val="22"/>
                        </w:rPr>
                        <w:tab/>
                      </w:r>
                      <w:r w:rsidRPr="009E416A">
                        <w:rPr>
                          <w:rFonts w:ascii="Times New Roman" w:hAnsi="Times New Roman"/>
                        </w:rPr>
                        <w:t>Differential and Personality Psychology</w:t>
                      </w:r>
                    </w:p>
                    <w:p w14:paraId="096C0134" w14:textId="77777777" w:rsidR="0014287C" w:rsidRPr="009E416A" w:rsidRDefault="0014287C" w:rsidP="004A3C58">
                      <w:pPr>
                        <w:pStyle w:val="tud-briefkontakt"/>
                        <w:tabs>
                          <w:tab w:val="clear" w:pos="851"/>
                          <w:tab w:val="left" w:pos="993"/>
                        </w:tabs>
                        <w:ind w:left="993" w:hanging="993"/>
                        <w:rPr>
                          <w:rFonts w:ascii="Times New Roman" w:hAnsi="Times New Roman"/>
                        </w:rPr>
                      </w:pPr>
                    </w:p>
                    <w:p w14:paraId="0F76CD22" w14:textId="77777777" w:rsidR="00E218A2" w:rsidRPr="009E416A" w:rsidRDefault="004A3C58"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Telefon:</w:t>
                      </w:r>
                      <w:r w:rsidRPr="009E416A">
                        <w:rPr>
                          <w:rFonts w:ascii="Times New Roman" w:hAnsi="Times New Roman"/>
                        </w:rPr>
                        <w:tab/>
                        <w:t>0351 463-</w:t>
                      </w:r>
                      <w:r w:rsidR="0014287C" w:rsidRPr="009E416A">
                        <w:rPr>
                          <w:rFonts w:ascii="Times New Roman" w:hAnsi="Times New Roman"/>
                        </w:rPr>
                        <w:t>40336</w:t>
                      </w:r>
                    </w:p>
                    <w:p w14:paraId="5BA84F64" w14:textId="77777777" w:rsidR="00E218A2" w:rsidRPr="009E416A" w:rsidRDefault="00E218A2"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Telefax:</w:t>
                      </w:r>
                      <w:r w:rsidRPr="009E416A">
                        <w:rPr>
                          <w:rFonts w:ascii="Times New Roman" w:hAnsi="Times New Roman"/>
                        </w:rPr>
                        <w:tab/>
                        <w:t>0351 463-</w:t>
                      </w:r>
                      <w:r w:rsidR="000A024D" w:rsidRPr="009E416A">
                        <w:rPr>
                          <w:rFonts w:ascii="Times New Roman" w:hAnsi="Times New Roman"/>
                        </w:rPr>
                        <w:t>36993</w:t>
                      </w:r>
                    </w:p>
                    <w:p w14:paraId="62FA9873" w14:textId="77777777" w:rsidR="00E218A2" w:rsidRPr="009E416A" w:rsidRDefault="00B47DEA"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E-Mail:</w:t>
                      </w:r>
                      <w:r w:rsidRPr="009E416A">
                        <w:rPr>
                          <w:rFonts w:ascii="Times New Roman" w:hAnsi="Times New Roman"/>
                        </w:rPr>
                        <w:tab/>
                      </w:r>
                      <w:r w:rsidR="0014287C" w:rsidRPr="009E416A">
                        <w:rPr>
                          <w:rFonts w:ascii="Times New Roman" w:hAnsi="Times New Roman"/>
                        </w:rPr>
                        <w:t>christoph_scheffel@tu-dresden.de</w:t>
                      </w:r>
                    </w:p>
                    <w:p w14:paraId="42B76DE9" w14:textId="77777777" w:rsidR="00E218A2" w:rsidRPr="009E416A" w:rsidRDefault="00E218A2" w:rsidP="00020C88">
                      <w:pPr>
                        <w:pStyle w:val="tud-briefkontakt"/>
                        <w:tabs>
                          <w:tab w:val="clear" w:pos="851"/>
                          <w:tab w:val="left" w:pos="993"/>
                        </w:tabs>
                        <w:ind w:left="993" w:hanging="993"/>
                        <w:rPr>
                          <w:rFonts w:ascii="Times New Roman" w:hAnsi="Times New Roman"/>
                        </w:rPr>
                      </w:pPr>
                      <w:r w:rsidRPr="009E416A">
                        <w:rPr>
                          <w:rFonts w:ascii="Times New Roman" w:hAnsi="Times New Roman"/>
                        </w:rPr>
                        <w:tab/>
                      </w:r>
                      <w:r w:rsidRPr="009E416A">
                        <w:rPr>
                          <w:rFonts w:ascii="Times New Roman" w:hAnsi="Times New Roman"/>
                        </w:rPr>
                        <w:tab/>
                      </w:r>
                    </w:p>
                  </w:txbxContent>
                </v:textbox>
                <w10:wrap anchorx="page" anchory="page"/>
                <w10:anchorlock/>
              </v:shape>
            </w:pict>
          </mc:Fallback>
        </mc:AlternateContent>
      </w:r>
      <w:r w:rsidRPr="00102EAA">
        <w:rPr>
          <w:rFonts w:ascii="Open Sans" w:hAnsi="Open Sans" w:cs="Open Sans"/>
          <w:noProof/>
        </w:rPr>
        <mc:AlternateContent>
          <mc:Choice Requires="wps">
            <w:drawing>
              <wp:anchor distT="0" distB="0" distL="114300" distR="114300" simplePos="0" relativeHeight="251657216" behindDoc="0" locked="1" layoutInCell="1" allowOverlap="1" wp14:anchorId="18114228" wp14:editId="7097DA59">
                <wp:simplePos x="0" y="0"/>
                <wp:positionH relativeFrom="page">
                  <wp:posOffset>4392295</wp:posOffset>
                </wp:positionH>
                <wp:positionV relativeFrom="page">
                  <wp:posOffset>2898140</wp:posOffset>
                </wp:positionV>
                <wp:extent cx="2479040" cy="209550"/>
                <wp:effectExtent l="0" t="0" r="1651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C6ACE" w14:textId="77777777" w:rsidR="00E218A2" w:rsidRPr="009E416A" w:rsidRDefault="00D2265F">
                            <w:pPr>
                              <w:pStyle w:val="tud-brieftextgross"/>
                              <w:rPr>
                                <w:rFonts w:ascii="Times New Roman" w:hAnsi="Times New Roman"/>
                                <w:sz w:val="20"/>
                                <w:szCs w:val="20"/>
                              </w:rPr>
                            </w:pPr>
                            <w:r w:rsidRPr="009E416A">
                              <w:rPr>
                                <w:rFonts w:ascii="Times New Roman" w:hAnsi="Times New Roman"/>
                                <w:w w:val="102"/>
                                <w:sz w:val="20"/>
                                <w:szCs w:val="20"/>
                              </w:rPr>
                              <w:t xml:space="preserve">Dresden, </w:t>
                            </w:r>
                            <w:r w:rsidR="00953653">
                              <w:rPr>
                                <w:rFonts w:ascii="Times New Roman" w:hAnsi="Times New Roman"/>
                                <w:w w:val="102"/>
                                <w:sz w:val="20"/>
                                <w:szCs w:val="20"/>
                              </w:rPr>
                              <w:t>XX February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114228" id="Text Box 15" o:spid="_x0000_s1027" type="#_x0000_t202" style="position:absolute;margin-left:345.85pt;margin-top:228.2pt;width:195.2pt;height: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" filled="f" stroked="f">
                <v:textbox inset="0,0,0,0">
                  <w:txbxContent>
                    <w:p w14:paraId="337C6ACE" w14:textId="77777777" w:rsidR="00E218A2" w:rsidRPr="009E416A" w:rsidRDefault="00D2265F">
                      <w:pPr>
                        <w:pStyle w:val="tud-brieftextgross"/>
                        <w:rPr>
                          <w:rFonts w:ascii="Times New Roman" w:hAnsi="Times New Roman"/>
                          <w:sz w:val="20"/>
                          <w:szCs w:val="20"/>
                        </w:rPr>
                      </w:pPr>
                      <w:r w:rsidRPr="009E416A">
                        <w:rPr>
                          <w:rFonts w:ascii="Times New Roman" w:hAnsi="Times New Roman"/>
                          <w:w w:val="102"/>
                          <w:sz w:val="20"/>
                          <w:szCs w:val="20"/>
                        </w:rPr>
                        <w:t xml:space="preserve">Dresden, </w:t>
                      </w:r>
                      <w:r w:rsidR="00953653">
                        <w:rPr>
                          <w:rFonts w:ascii="Times New Roman" w:hAnsi="Times New Roman"/>
                          <w:w w:val="102"/>
                          <w:sz w:val="20"/>
                          <w:szCs w:val="20"/>
                        </w:rPr>
                        <w:t>XX February 2022</w:t>
                      </w:r>
                    </w:p>
                  </w:txbxContent>
                </v:textbox>
                <w10:wrap anchorx="page" anchory="page"/>
                <w10:anchorlock/>
              </v:shape>
            </w:pict>
          </mc:Fallback>
        </mc:AlternateContent>
      </w:r>
    </w:p>
    <w:p w14:paraId="6895E8D1" w14:textId="77777777" w:rsidR="009E416A" w:rsidRPr="009E416A" w:rsidRDefault="009E416A" w:rsidP="009E416A">
      <w:pPr>
        <w:spacing w:after="120" w:line="312" w:lineRule="auto"/>
        <w:rPr>
          <w:sz w:val="22"/>
          <w:lang w:val="en-US"/>
        </w:rPr>
      </w:pPr>
      <w:r w:rsidRPr="009E416A">
        <w:rPr>
          <w:sz w:val="22"/>
          <w:lang w:val="en-US"/>
        </w:rPr>
        <w:t>Dear Dr. Kousta,</w:t>
      </w:r>
    </w:p>
    <w:p w14:paraId="5A118D77" w14:textId="77777777" w:rsidR="009E416A" w:rsidRPr="009E416A" w:rsidRDefault="009E416A" w:rsidP="009E416A">
      <w:pPr>
        <w:spacing w:after="120" w:line="312" w:lineRule="auto"/>
        <w:rPr>
          <w:sz w:val="22"/>
          <w:lang w:val="en-US"/>
        </w:rPr>
      </w:pPr>
      <w:r w:rsidRPr="009E416A">
        <w:rPr>
          <w:sz w:val="22"/>
          <w:lang w:val="en-US"/>
        </w:rPr>
        <w:t xml:space="preserve">we would like to submit the </w:t>
      </w:r>
      <w:r w:rsidRPr="009E416A">
        <w:rPr>
          <w:i/>
          <w:sz w:val="22"/>
          <w:lang w:val="en-US"/>
        </w:rPr>
        <w:t>Stage 1 Registered Report</w:t>
      </w:r>
      <w:r w:rsidRPr="009E416A">
        <w:rPr>
          <w:sz w:val="22"/>
          <w:lang w:val="en-US"/>
        </w:rPr>
        <w:t xml:space="preserve"> titled “</w:t>
      </w:r>
      <w:r w:rsidR="006168A5" w:rsidRPr="006168A5">
        <w:rPr>
          <w:sz w:val="22"/>
          <w:highlight w:val="yellow"/>
          <w:lang w:val="en-US"/>
        </w:rPr>
        <w:t>Estimating individual subjective values of emotion regulation strategies</w:t>
      </w:r>
      <w:r w:rsidRPr="009E416A">
        <w:rPr>
          <w:sz w:val="22"/>
          <w:lang w:val="en-US"/>
        </w:rPr>
        <w:t xml:space="preserve">” for consideration in </w:t>
      </w:r>
      <w:r w:rsidRPr="009E416A">
        <w:rPr>
          <w:i/>
          <w:sz w:val="22"/>
          <w:lang w:val="en-US"/>
        </w:rPr>
        <w:t>Nature Human Behaviour</w:t>
      </w:r>
      <w:r w:rsidRPr="009E416A">
        <w:rPr>
          <w:sz w:val="22"/>
          <w:lang w:val="en-US"/>
        </w:rPr>
        <w:t>.</w:t>
      </w:r>
    </w:p>
    <w:p w14:paraId="178F430C" w14:textId="4F5F5799" w:rsidR="00B737F0" w:rsidRDefault="00B36EDD" w:rsidP="009E416A">
      <w:pPr>
        <w:spacing w:after="120" w:line="312" w:lineRule="auto"/>
        <w:rPr>
          <w:sz w:val="22"/>
          <w:lang w:val="en-US"/>
        </w:rPr>
      </w:pPr>
      <w:r w:rsidRPr="00B36EDD">
        <w:rPr>
          <w:sz w:val="22"/>
          <w:lang w:val="en-US"/>
        </w:rPr>
        <w:t>The present</w:t>
      </w:r>
      <w:r>
        <w:rPr>
          <w:sz w:val="22"/>
          <w:lang w:val="en-US"/>
        </w:rPr>
        <w:t xml:space="preserve"> strage 1 Registered Report describes </w:t>
      </w:r>
      <w:r w:rsidR="004D6B53">
        <w:rPr>
          <w:sz w:val="22"/>
          <w:lang w:val="en-US"/>
        </w:rPr>
        <w:t>the evaluation of a new paradigm for determining individual subjective values of demand levels of cognitive effortful tasks.</w:t>
      </w:r>
      <w:r w:rsidR="00B737F0">
        <w:rPr>
          <w:sz w:val="22"/>
          <w:lang w:val="en-US"/>
        </w:rPr>
        <w:t xml:space="preserve"> In detail, this involves the determination of subjective values of emotion regulation strategies. In emotion regulation flexibility, the choice of the</w:t>
      </w:r>
      <w:bookmarkStart w:id="0" w:name="_GoBack"/>
      <w:bookmarkEnd w:id="0"/>
    </w:p>
    <w:p w14:paraId="672CFB11" w14:textId="3099CE62" w:rsidR="004D6B53" w:rsidRDefault="004D6B53" w:rsidP="009E416A">
      <w:pPr>
        <w:spacing w:after="120" w:line="312" w:lineRule="auto"/>
        <w:rPr>
          <w:sz w:val="22"/>
          <w:lang w:val="en-US"/>
        </w:rPr>
      </w:pPr>
      <w:r>
        <w:rPr>
          <w:sz w:val="22"/>
          <w:lang w:val="en-US"/>
        </w:rPr>
        <w:t xml:space="preserve"> The initial point is an </w:t>
      </w:r>
      <w:r w:rsidR="009E416A" w:rsidRPr="004D6B53">
        <w:rPr>
          <w:sz w:val="22"/>
          <w:lang w:val="en-US"/>
        </w:rPr>
        <w:t>existing paradigm by Westbrook and colleagues (2013)</w:t>
      </w:r>
      <w:r w:rsidRPr="004D6B53">
        <w:rPr>
          <w:sz w:val="22"/>
          <w:lang w:val="en-US"/>
        </w:rPr>
        <w:t xml:space="preserve">. </w:t>
      </w:r>
      <w:r w:rsidR="009E416A" w:rsidRPr="004D6B53">
        <w:rPr>
          <w:sz w:val="22"/>
          <w:lang w:val="en-US"/>
        </w:rPr>
        <w:t xml:space="preserve"> </w:t>
      </w:r>
    </w:p>
    <w:p w14:paraId="6A42FF6A" w14:textId="5CA954F4" w:rsidR="004D6B53" w:rsidRDefault="009E416A" w:rsidP="009E416A">
      <w:pPr>
        <w:spacing w:after="120" w:line="312" w:lineRule="auto"/>
        <w:rPr>
          <w:sz w:val="22"/>
          <w:highlight w:val="yellow"/>
          <w:lang w:val="en-US"/>
        </w:rPr>
      </w:pPr>
      <w:r w:rsidRPr="004D6B53">
        <w:rPr>
          <w:sz w:val="22"/>
          <w:lang w:val="en-US"/>
        </w:rPr>
        <w:t xml:space="preserve">the paradigm in such a way that it allows two crucial things: Firstly, determining subjective values without assuming that the objectively easiest level is preferred. Individuals with high disposition in Need for cognition prefer cognitively demanding tasks, therefore our adaption describes interindividual differences more accurately. Secondly, determining subjective values for effortful tasks whose levels have no objective order of difficulty. </w:t>
      </w:r>
    </w:p>
    <w:p w14:paraId="6E6CEB84" w14:textId="3BE8BA61" w:rsidR="009E416A" w:rsidRPr="009E416A" w:rsidRDefault="009E416A" w:rsidP="009E416A">
      <w:pPr>
        <w:spacing w:after="120" w:line="312" w:lineRule="auto"/>
        <w:rPr>
          <w:sz w:val="22"/>
          <w:lang w:val="en-US"/>
        </w:rPr>
      </w:pPr>
      <w:r w:rsidRPr="00B36EDD">
        <w:rPr>
          <w:sz w:val="22"/>
          <w:highlight w:val="yellow"/>
          <w:lang w:val="en-US"/>
        </w:rPr>
        <w:t>Properties are used to target two research questions. The first question is… replicates the analyses of the original study with our new paradigm. The second questions is to examine whether our approach is suitable for determining subjective values in the  the new context of an emotion regulation. To investigate both properties rigorously, both research questions are covered in separate Registered Reports that we have submitted concurrently. Here we present the Registered Report for the first research question, which is of great interest for fields such as psychology, economics, and cognitive science, offering an effective and adaptable way to assess the preference for cognitive effort with different rewards. We not only adapt and replicate the original paradigm with a larger sample, but apply Specification Curve Analysis to verify our results regarding alternative decisions in preprocessing steps.</w:t>
      </w:r>
    </w:p>
    <w:p w14:paraId="63940643" w14:textId="77777777" w:rsidR="009E416A" w:rsidRPr="009E416A" w:rsidRDefault="009E416A" w:rsidP="009E416A">
      <w:pPr>
        <w:spacing w:after="120" w:line="312" w:lineRule="auto"/>
        <w:rPr>
          <w:sz w:val="22"/>
          <w:lang w:val="en-US"/>
        </w:rPr>
      </w:pPr>
      <w:commentRangeStart w:id="1"/>
      <w:r w:rsidRPr="009E416A">
        <w:rPr>
          <w:sz w:val="22"/>
          <w:lang w:val="en-US"/>
        </w:rPr>
        <w:t>Following Stage 1 acceptance in principle of both Reports, we will collect the data over a span of three months, and analyse the data and write the Stage 2 Report within four to six weeks, resulting in a total project duration of about four to five months. Depending on how the Covid-19 pandemic impacts the feasibility of data collection in the lab, this estimation can vary.</w:t>
      </w:r>
      <w:commentRangeEnd w:id="1"/>
      <w:r w:rsidR="00064CDE">
        <w:rPr>
          <w:rStyle w:val="Kommentarzeichen"/>
        </w:rPr>
        <w:commentReference w:id="1"/>
      </w:r>
    </w:p>
    <w:p w14:paraId="40C113FA" w14:textId="0C306B11" w:rsidR="009E416A" w:rsidRPr="009E416A" w:rsidRDefault="009E416A" w:rsidP="009E416A">
      <w:pPr>
        <w:spacing w:after="120" w:line="312" w:lineRule="auto"/>
        <w:rPr>
          <w:sz w:val="22"/>
          <w:lang w:val="en-US"/>
        </w:rPr>
      </w:pPr>
      <w:r w:rsidRPr="009E416A">
        <w:rPr>
          <w:sz w:val="22"/>
          <w:lang w:val="en-US"/>
        </w:rPr>
        <w:lastRenderedPageBreak/>
        <w:t>We hereby confirm that all necessary support and approvals are in place for the study to commence immediately. We agree to share the raw data, study materials, and analysis code openly on the Open Science Framework</w:t>
      </w:r>
      <w:r w:rsidR="005C11D3">
        <w:rPr>
          <w:sz w:val="22"/>
          <w:lang w:val="en-US"/>
        </w:rPr>
        <w:t xml:space="preserve"> (OSF)</w:t>
      </w:r>
      <w:r w:rsidRPr="009E416A">
        <w:rPr>
          <w:sz w:val="22"/>
          <w:lang w:val="en-US"/>
        </w:rPr>
        <w:t xml:space="preserve">. We agree to register the approved protocol publicly available preprint on the Open Science Framework following Stage 1 acceptance in principle. We agree to </w:t>
      </w:r>
      <w:r w:rsidRPr="009E416A">
        <w:rPr>
          <w:i/>
          <w:sz w:val="22"/>
          <w:lang w:val="en-US"/>
        </w:rPr>
        <w:t>Nature Human Behaviour</w:t>
      </w:r>
      <w:r w:rsidRPr="009E416A">
        <w:rPr>
          <w:sz w:val="22"/>
          <w:lang w:val="en-US"/>
        </w:rPr>
        <w:t xml:space="preserve"> publishing a short summary under a section Withdrawn Registrations, should we choose to withdraw our paper.</w:t>
      </w:r>
    </w:p>
    <w:p w14:paraId="4A283D47" w14:textId="77777777" w:rsidR="009E416A" w:rsidRPr="009E416A" w:rsidRDefault="009E416A" w:rsidP="009E416A">
      <w:pPr>
        <w:spacing w:after="120" w:line="312" w:lineRule="auto"/>
        <w:rPr>
          <w:sz w:val="22"/>
          <w:lang w:val="en-US"/>
        </w:rPr>
      </w:pPr>
      <w:r w:rsidRPr="009E416A">
        <w:rPr>
          <w:sz w:val="22"/>
          <w:lang w:val="en-US"/>
        </w:rPr>
        <w:t>Thank you very much for considering our manuscript.</w:t>
      </w:r>
    </w:p>
    <w:p w14:paraId="04C3B65F" w14:textId="77777777" w:rsidR="009E416A" w:rsidRPr="009E416A" w:rsidRDefault="009E416A" w:rsidP="009E416A">
      <w:pPr>
        <w:spacing w:line="312" w:lineRule="auto"/>
        <w:rPr>
          <w:sz w:val="22"/>
          <w:lang w:val="en-US"/>
        </w:rPr>
      </w:pPr>
      <w:r w:rsidRPr="009E416A">
        <w:rPr>
          <w:sz w:val="22"/>
          <w:lang w:val="en-US"/>
        </w:rPr>
        <w:t>Yours sincerely,</w:t>
      </w:r>
    </w:p>
    <w:p w14:paraId="63380B5D" w14:textId="3FD36C14" w:rsidR="009E416A" w:rsidRPr="009E416A" w:rsidRDefault="005C11D3" w:rsidP="009E416A">
      <w:pPr>
        <w:spacing w:after="120" w:line="312" w:lineRule="auto"/>
        <w:rPr>
          <w:sz w:val="22"/>
          <w:lang w:val="en-US"/>
        </w:rPr>
      </w:pPr>
      <w:r>
        <w:rPr>
          <w:sz w:val="22"/>
          <w:lang w:val="en-US"/>
        </w:rPr>
        <w:t>Christoph Scheffel</w:t>
      </w:r>
    </w:p>
    <w:p w14:paraId="7818D91B" w14:textId="77777777" w:rsidR="009E416A" w:rsidRPr="009E416A" w:rsidRDefault="009E416A" w:rsidP="009E416A">
      <w:pPr>
        <w:spacing w:after="120" w:line="312" w:lineRule="auto"/>
        <w:rPr>
          <w:sz w:val="22"/>
          <w:lang w:val="en-US"/>
        </w:rPr>
      </w:pPr>
      <w:r w:rsidRPr="009E416A">
        <w:rPr>
          <w:sz w:val="22"/>
          <w:lang w:val="en-US"/>
        </w:rPr>
        <w:t>Corresponding author</w:t>
      </w:r>
    </w:p>
    <w:p w14:paraId="6C4DD758" w14:textId="77777777" w:rsidR="00E218A2" w:rsidRPr="009E416A" w:rsidRDefault="00E218A2" w:rsidP="009E416A">
      <w:pPr>
        <w:rPr>
          <w:rFonts w:ascii="Open Sans" w:hAnsi="Open Sans" w:cs="Open Sans"/>
          <w:sz w:val="22"/>
          <w:lang w:val="en-US"/>
        </w:rPr>
      </w:pPr>
    </w:p>
    <w:sectPr w:rsidR="00E218A2" w:rsidRPr="009E416A">
      <w:footerReference w:type="default" r:id="rId9"/>
      <w:headerReference w:type="first" r:id="rId10"/>
      <w:footerReference w:type="first" r:id="rId11"/>
      <w:pgSz w:w="11907" w:h="16840" w:code="9"/>
      <w:pgMar w:top="1701" w:right="1134" w:bottom="2111" w:left="1701" w:header="709" w:footer="1741" w:gutter="0"/>
      <w:cols w:space="709"/>
      <w:noEndnote/>
      <w:titlePg/>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ristoph Scheffel" w:date="2022-02-15T14:58:00Z" w:initials="CS">
    <w:p w14:paraId="11C8E94A" w14:textId="77777777" w:rsidR="00064CDE" w:rsidRDefault="00064CDE">
      <w:pPr>
        <w:pStyle w:val="Kommentartext"/>
      </w:pPr>
      <w:r>
        <w:t xml:space="preserve">@Josephine: </w:t>
      </w:r>
      <w:r>
        <w:rPr>
          <w:rStyle w:val="Kommentarzeichen"/>
        </w:rPr>
        <w:annotationRef/>
      </w:r>
      <w:r>
        <w:t>Von dir übernommen, aber es besteht ja nicht so richtig die Notwendigkeit einer Umformulierung, oder?</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8E94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C5411" w14:textId="77777777" w:rsidR="00CB6E08" w:rsidRDefault="00CB6E08">
      <w:r>
        <w:separator/>
      </w:r>
    </w:p>
  </w:endnote>
  <w:endnote w:type="continuationSeparator" w:id="0">
    <w:p w14:paraId="23BA0CCC" w14:textId="77777777" w:rsidR="00CB6E08" w:rsidRDefault="00CB6E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45 Light">
    <w:altName w:val="Malgun 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3E150" w14:textId="6982A9BC" w:rsidR="00E218A2" w:rsidRDefault="00E218A2">
    <w:pPr>
      <w:pStyle w:val="tu-briefseitenzahl"/>
      <w:framePr w:w="335" w:wrap="auto" w:vAnchor="page" w:hAnchor="page" w:x="9861" w:y="15520"/>
    </w:pPr>
    <w:r>
      <w:fldChar w:fldCharType="begin"/>
    </w:r>
    <w:r w:rsidR="00324EE1">
      <w:instrText>PAGE</w:instrText>
    </w:r>
    <w:r>
      <w:instrText xml:space="preserve">  </w:instrText>
    </w:r>
    <w:r>
      <w:fldChar w:fldCharType="separate"/>
    </w:r>
    <w:r w:rsidR="00B737F0">
      <w:rPr>
        <w:noProof/>
      </w:rPr>
      <w:t>2</w:t>
    </w:r>
    <w:r>
      <w:fldChar w:fldCharType="end"/>
    </w:r>
  </w:p>
  <w:p w14:paraId="686785E3" w14:textId="77777777" w:rsidR="00E218A2" w:rsidRDefault="00E218A2">
    <w:pPr>
      <w:pStyle w:val="Fuzeile"/>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48AD49" w14:textId="77777777" w:rsidR="00E218A2" w:rsidRDefault="00102EAA">
    <w:pPr>
      <w:pStyle w:val="Fuzeile"/>
      <w:jc w:val="right"/>
    </w:pPr>
    <w:r>
      <w:rPr>
        <w:noProof/>
      </w:rPr>
      <mc:AlternateContent>
        <mc:Choice Requires="wps">
          <w:drawing>
            <wp:anchor distT="0" distB="0" distL="114300" distR="114300" simplePos="0" relativeHeight="251657728" behindDoc="0" locked="0" layoutInCell="1" allowOverlap="1" wp14:anchorId="0F5E0018" wp14:editId="2436509E">
              <wp:simplePos x="0" y="0"/>
              <wp:positionH relativeFrom="page">
                <wp:posOffset>5486400</wp:posOffset>
              </wp:positionH>
              <wp:positionV relativeFrom="page">
                <wp:posOffset>9486900</wp:posOffset>
              </wp:positionV>
              <wp:extent cx="1038225" cy="990600"/>
              <wp:effectExtent l="0" t="0" r="9525"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990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5E0018" id="_x0000_t202" coordsize="21600,21600" o:spt="202" path="m,l,21600r21600,l21600,xe">
              <v:stroke joinstyle="miter"/>
              <v:path gradientshapeok="t" o:connecttype="rect"/>
            </v:shapetype>
            <v:shape id="Text Box 21" o:spid="_x0000_s1029" type="#_x0000_t202" style="position:absolute;left:0;text-align:left;margin-left:6in;margin-top:747pt;width:81.75pt;height:78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" filled="f" stroked="f">
              <v:textbox inset="0,0,0,0">
                <w:txbxContent>
                  <w:p w14:paraId="32C587D7" w14:textId="77777777" w:rsidR="00E218A2" w:rsidRPr="00102EAA" w:rsidRDefault="00E218A2">
                    <w:pPr>
                      <w:pStyle w:val="tud-brieffussleiste"/>
                      <w:rPr>
                        <w:rFonts w:ascii="Open Sans" w:hAnsi="Open Sans" w:cs="Open Sans"/>
                        <w:i/>
                        <w:iCs/>
                      </w:rPr>
                    </w:pPr>
                    <w:r w:rsidRPr="00102EAA">
                      <w:rPr>
                        <w:rFonts w:ascii="Open Sans" w:hAnsi="Open Sans" w:cs="Open Sans"/>
                        <w:i/>
                        <w:iCs/>
                      </w:rPr>
                      <w:t>Internet</w:t>
                    </w:r>
                  </w:p>
                  <w:p w14:paraId="5EF90291" w14:textId="77777777" w:rsidR="00E218A2" w:rsidRPr="00102EAA" w:rsidRDefault="00E218A2">
                    <w:pPr>
                      <w:pStyle w:val="tud-brieffussleiste"/>
                      <w:rPr>
                        <w:rFonts w:ascii="Open Sans" w:hAnsi="Open Sans" w:cs="Open Sans"/>
                      </w:rPr>
                    </w:pPr>
                    <w:r w:rsidRPr="00102EAA">
                      <w:rPr>
                        <w:rFonts w:ascii="Open Sans" w:hAnsi="Open Sans" w:cs="Open Sans"/>
                      </w:rPr>
                      <w:t>http://tu-dresden.de</w:t>
                    </w:r>
                  </w:p>
                  <w:p w14:paraId="11E46F1D" w14:textId="77777777" w:rsidR="00E218A2" w:rsidRDefault="00E218A2">
                    <w:pPr>
                      <w:tabs>
                        <w:tab w:val="left" w:pos="426"/>
                      </w:tabs>
                      <w:rPr>
                        <w:rFonts w:ascii="Univers 45 Light" w:hAnsi="Univers 45 Light"/>
                        <w:sz w:val="14"/>
                        <w:szCs w:val="14"/>
                      </w:rPr>
                    </w:pPr>
                  </w:p>
                </w:txbxContent>
              </v:textbox>
              <w10:wrap anchorx="page" anchory="page"/>
            </v:shape>
          </w:pict>
        </mc:Fallback>
      </mc:AlternateContent>
    </w:r>
    <w:r w:rsidR="004A3C58">
      <w:rPr>
        <w:noProof/>
      </w:rPr>
      <w:drawing>
        <wp:anchor distT="0" distB="0" distL="114300" distR="114300" simplePos="0" relativeHeight="251661824" behindDoc="0" locked="0" layoutInCell="1" allowOverlap="1" wp14:anchorId="52BF8434" wp14:editId="183FB1AF">
          <wp:simplePos x="0" y="0"/>
          <wp:positionH relativeFrom="page">
            <wp:posOffset>6657975</wp:posOffset>
          </wp:positionH>
          <wp:positionV relativeFrom="page">
            <wp:posOffset>9620250</wp:posOffset>
          </wp:positionV>
          <wp:extent cx="379730" cy="758190"/>
          <wp:effectExtent l="0" t="0" r="1270" b="3810"/>
          <wp:wrapNone/>
          <wp:docPr id="9" name="Bild 23" descr="Beschreibung: DDC_Logo_BB-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descr="Beschreibung: DDC_Logo_BB-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730"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004A3C58">
      <w:rPr>
        <w:noProof/>
      </w:rPr>
      <mc:AlternateContent>
        <mc:Choice Requires="wps">
          <w:drawing>
            <wp:anchor distT="0" distB="0" distL="114300" distR="114300" simplePos="0" relativeHeight="251663872" behindDoc="0" locked="1" layoutInCell="1" allowOverlap="1" wp14:anchorId="5E90448A" wp14:editId="5FA2444A">
              <wp:simplePos x="0" y="0"/>
              <wp:positionH relativeFrom="page">
                <wp:posOffset>6581775</wp:posOffset>
              </wp:positionH>
              <wp:positionV relativeFrom="page">
                <wp:posOffset>9484995</wp:posOffset>
              </wp:positionV>
              <wp:extent cx="1209675" cy="141605"/>
              <wp:effectExtent l="0" t="0" r="9525" b="10795"/>
              <wp:wrapNone/>
              <wp:docPr id="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0448A" id="Text Box 12" o:spid="_x0000_s1030" type="#_x0000_t202" style="position:absolute;left:0;text-align:left;margin-left:518.25pt;margin-top:746.85pt;width:95.25pt;height:11.1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" filled="f" stroked="f">
              <v:textbox inset="0,0,0,0">
                <w:txbxContent>
                  <w:p w14:paraId="7A2F94F3" w14:textId="77777777" w:rsidR="00FB73AB" w:rsidRDefault="00BE2838" w:rsidP="00FB73AB">
                    <w:pPr>
                      <w:pStyle w:val="tud-brieffussleiste"/>
                      <w:rPr>
                        <w:i/>
                        <w:iCs/>
                      </w:rPr>
                    </w:pPr>
                    <w:r>
                      <w:rPr>
                        <w:i/>
                        <w:iCs/>
                      </w:rPr>
                      <w:t>Mitglied vo</w:t>
                    </w:r>
                    <w:r w:rsidR="00FB73AB">
                      <w:rPr>
                        <w:i/>
                        <w:iCs/>
                      </w:rPr>
                      <w:t>n:</w:t>
                    </w:r>
                  </w:p>
                  <w:p w14:paraId="0E722C63" w14:textId="77777777" w:rsidR="00FB73AB" w:rsidRDefault="00FB73AB" w:rsidP="00FB73AB">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6704" behindDoc="0" locked="0" layoutInCell="1" allowOverlap="1" wp14:anchorId="6F22A2C5" wp14:editId="1ECB623E">
              <wp:simplePos x="0" y="0"/>
              <wp:positionH relativeFrom="column">
                <wp:posOffset>-122555</wp:posOffset>
              </wp:positionH>
              <wp:positionV relativeFrom="paragraph">
                <wp:posOffset>845185</wp:posOffset>
              </wp:positionV>
              <wp:extent cx="4166870" cy="270510"/>
              <wp:effectExtent l="0" t="0" r="0" b="0"/>
              <wp:wrapNone/>
              <wp:docPr id="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6870" cy="270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2A2C5" id="Text Box 13" o:spid="_x0000_s1031" type="#_x0000_t202" style="position:absolute;left:0;text-align:left;margin-left:-9.65pt;margin-top:66.55pt;width:328.1pt;height:2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XhuQIAAME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" filled="f" stroked="f">
              <v:textbox>
                <w:txbxContent>
                  <w:p w14:paraId="7EE02560" w14:textId="77777777" w:rsidR="00E218A2" w:rsidRPr="00102EAA" w:rsidRDefault="00E218A2">
                    <w:pPr>
                      <w:pStyle w:val="Kopfzeile"/>
                      <w:tabs>
                        <w:tab w:val="clear" w:pos="4536"/>
                        <w:tab w:val="clear" w:pos="9072"/>
                      </w:tabs>
                      <w:rPr>
                        <w:rFonts w:ascii="Open Sans" w:hAnsi="Open Sans" w:cs="Open Sans"/>
                        <w:b/>
                        <w:i/>
                        <w:sz w:val="14"/>
                      </w:rPr>
                    </w:pPr>
                    <w:r w:rsidRPr="00102EAA">
                      <w:rPr>
                        <w:rFonts w:ascii="Open Sans" w:hAnsi="Open Sans" w:cs="Open Sans"/>
                        <w:b/>
                        <w:i/>
                        <w:sz w:val="14"/>
                      </w:rPr>
                      <w:t>Kein Zugang für elektronisch signierte sowie verschlüsselte elektronische Dokumente.</w:t>
                    </w:r>
                  </w:p>
                </w:txbxContent>
              </v:textbox>
            </v:shape>
          </w:pict>
        </mc:Fallback>
      </mc:AlternateContent>
    </w:r>
    <w:r w:rsidR="004A3C58">
      <w:rPr>
        <w:noProof/>
      </w:rPr>
      <mc:AlternateContent>
        <mc:Choice Requires="wps">
          <w:drawing>
            <wp:anchor distT="0" distB="0" distL="114300" distR="114300" simplePos="0" relativeHeight="251662848" behindDoc="0" locked="1" layoutInCell="1" allowOverlap="1" wp14:anchorId="7B84B5F8" wp14:editId="2D45D5F1">
              <wp:simplePos x="0" y="0"/>
              <wp:positionH relativeFrom="page">
                <wp:posOffset>3213735</wp:posOffset>
              </wp:positionH>
              <wp:positionV relativeFrom="page">
                <wp:posOffset>9489440</wp:posOffset>
              </wp:positionV>
              <wp:extent cx="862965" cy="783590"/>
              <wp:effectExtent l="0" t="0" r="13335" b="16510"/>
              <wp:wrapNone/>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2965" cy="783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84B5F8" id="_x0000_s1032" type="#_x0000_t202" style="position:absolute;left:0;text-align:left;margin-left:253.05pt;margin-top:747.2pt;width:67.95pt;height:61.7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uPssgIAALA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" filled="f" stroked="f">
              <v:textbox inset="0,0,0,0">
                <w:txbxContent>
                  <w:p w14:paraId="3AD48010" w14:textId="77777777" w:rsidR="00E218A2" w:rsidRPr="00102EAA" w:rsidRDefault="00E218A2">
                    <w:pPr>
                      <w:pStyle w:val="tud-brieffussleiste"/>
                      <w:rPr>
                        <w:rFonts w:ascii="Open Sans" w:hAnsi="Open Sans" w:cs="Open Sans"/>
                        <w:i/>
                        <w:iCs/>
                      </w:rPr>
                    </w:pPr>
                    <w:r w:rsidRPr="00102EAA">
                      <w:rPr>
                        <w:rFonts w:ascii="Open Sans" w:hAnsi="Open Sans" w:cs="Open Sans"/>
                        <w:i/>
                        <w:iCs/>
                      </w:rPr>
                      <w:t>Steuernummer</w:t>
                    </w:r>
                  </w:p>
                  <w:p w14:paraId="0541B6D0" w14:textId="77777777" w:rsidR="00E218A2" w:rsidRPr="00102EAA" w:rsidRDefault="00E218A2">
                    <w:pPr>
                      <w:pStyle w:val="tud-brieffussleiste"/>
                      <w:rPr>
                        <w:rFonts w:ascii="Open Sans" w:hAnsi="Open Sans" w:cs="Open Sans"/>
                      </w:rPr>
                    </w:pPr>
                    <w:r w:rsidRPr="00102EAA">
                      <w:rPr>
                        <w:rFonts w:ascii="Open Sans" w:hAnsi="Open Sans" w:cs="Open Sans"/>
                      </w:rPr>
                      <w:t>(Inland)</w:t>
                    </w:r>
                  </w:p>
                  <w:p w14:paraId="450F0A9A" w14:textId="77777777" w:rsidR="00E218A2" w:rsidRPr="00102EAA" w:rsidRDefault="00E218A2">
                    <w:pPr>
                      <w:pStyle w:val="tud-brieffussleiste"/>
                      <w:rPr>
                        <w:rFonts w:ascii="Open Sans" w:hAnsi="Open Sans" w:cs="Open Sans"/>
                      </w:rPr>
                    </w:pPr>
                    <w:r w:rsidRPr="00102EAA">
                      <w:rPr>
                        <w:rFonts w:ascii="Open Sans" w:hAnsi="Open Sans" w:cs="Open Sans"/>
                      </w:rPr>
                      <w:t>203/149/02549</w:t>
                    </w:r>
                  </w:p>
                  <w:p w14:paraId="6D1682E5" w14:textId="77777777" w:rsidR="00E218A2" w:rsidRPr="00102EAA" w:rsidRDefault="00E218A2">
                    <w:pPr>
                      <w:pStyle w:val="tud-brieffussleiste"/>
                      <w:rPr>
                        <w:rFonts w:ascii="Open Sans" w:hAnsi="Open Sans" w:cs="Open Sans"/>
                        <w:i/>
                        <w:iCs/>
                      </w:rPr>
                    </w:pPr>
                    <w:r w:rsidRPr="00102EAA">
                      <w:rPr>
                        <w:rFonts w:ascii="Open Sans" w:hAnsi="Open Sans" w:cs="Open Sans"/>
                        <w:i/>
                        <w:iCs/>
                      </w:rPr>
                      <w:t>Umsatzsteuer-Id-Nr.</w:t>
                    </w:r>
                  </w:p>
                  <w:p w14:paraId="13A879F0" w14:textId="77777777" w:rsidR="00E218A2" w:rsidRPr="00102EAA" w:rsidRDefault="00E218A2">
                    <w:pPr>
                      <w:pStyle w:val="tud-brieffussleiste"/>
                      <w:rPr>
                        <w:rFonts w:ascii="Open Sans" w:hAnsi="Open Sans" w:cs="Open Sans"/>
                      </w:rPr>
                    </w:pPr>
                    <w:r w:rsidRPr="00102EAA">
                      <w:rPr>
                        <w:rFonts w:ascii="Open Sans" w:hAnsi="Open Sans" w:cs="Open Sans"/>
                      </w:rPr>
                      <w:t>(Ausland)</w:t>
                    </w:r>
                  </w:p>
                  <w:p w14:paraId="415AB1A5" w14:textId="77777777" w:rsidR="00E218A2" w:rsidRPr="00102EAA" w:rsidRDefault="00E218A2">
                    <w:pPr>
                      <w:pStyle w:val="tud-brieffussleiste"/>
                      <w:rPr>
                        <w:rFonts w:ascii="Open Sans" w:hAnsi="Open Sans" w:cs="Open Sans"/>
                      </w:rPr>
                    </w:pPr>
                    <w:r w:rsidRPr="00102EAA">
                      <w:rPr>
                        <w:rFonts w:ascii="Open Sans" w:hAnsi="Open Sans" w:cs="Open Sans"/>
                      </w:rPr>
                      <w:t>DE 188 369 991</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9776" behindDoc="0" locked="1" layoutInCell="1" allowOverlap="1" wp14:anchorId="6B2D5949" wp14:editId="45C74473">
              <wp:simplePos x="0" y="0"/>
              <wp:positionH relativeFrom="page">
                <wp:posOffset>2375535</wp:posOffset>
              </wp:positionH>
              <wp:positionV relativeFrom="page">
                <wp:posOffset>9489440</wp:posOffset>
              </wp:positionV>
              <wp:extent cx="960755" cy="587375"/>
              <wp:effectExtent l="0" t="0" r="10795" b="3175"/>
              <wp:wrapNone/>
              <wp:docPr id="3"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755" cy="587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D5949" id="_x0000_s1033" type="#_x0000_t202" style="position:absolute;left:0;text-align:left;margin-left:187.05pt;margin-top:747.2pt;width:75.65pt;height:46.2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" filled="f" stroked="f">
              <v:textbox inset="0,0,0,0">
                <w:txbxContent>
                  <w:p w14:paraId="61B5B11C" w14:textId="77777777" w:rsidR="00E218A2" w:rsidRPr="00102EAA" w:rsidRDefault="00E218A2">
                    <w:pPr>
                      <w:pStyle w:val="tud-brieffussleiste"/>
                      <w:rPr>
                        <w:rFonts w:ascii="Open Sans" w:hAnsi="Open Sans" w:cs="Open Sans"/>
                      </w:rPr>
                    </w:pPr>
                    <w:r w:rsidRPr="00102EAA">
                      <w:rPr>
                        <w:rFonts w:ascii="Open Sans" w:hAnsi="Open Sans" w:cs="Open Sans"/>
                        <w:i/>
                        <w:iCs/>
                      </w:rPr>
                      <w:t>Besucheradresse</w:t>
                    </w:r>
                  </w:p>
                  <w:p w14:paraId="12585A96" w14:textId="77777777" w:rsidR="000A024D" w:rsidRPr="00102EAA" w:rsidRDefault="00E218A2">
                    <w:pPr>
                      <w:pStyle w:val="tud-brieffussleiste"/>
                      <w:rPr>
                        <w:rFonts w:ascii="Open Sans" w:hAnsi="Open Sans" w:cs="Open Sans"/>
                      </w:rPr>
                    </w:pPr>
                    <w:r w:rsidRPr="00102EAA">
                      <w:rPr>
                        <w:rFonts w:ascii="Open Sans" w:hAnsi="Open Sans" w:cs="Open Sans"/>
                      </w:rPr>
                      <w:t xml:space="preserve">Sekretariat: </w:t>
                    </w:r>
                    <w:r w:rsidRPr="00102EAA">
                      <w:rPr>
                        <w:rFonts w:ascii="Open Sans" w:hAnsi="Open Sans" w:cs="Open Sans"/>
                      </w:rPr>
                      <w:br/>
                    </w:r>
                    <w:r w:rsidR="000A024D" w:rsidRPr="00102EAA">
                      <w:rPr>
                        <w:rFonts w:ascii="Open Sans" w:hAnsi="Open Sans" w:cs="Open Sans"/>
                      </w:rPr>
                      <w:t>Zellescher Weg 17</w:t>
                    </w:r>
                  </w:p>
                  <w:p w14:paraId="6297F70B" w14:textId="77777777" w:rsidR="00E218A2" w:rsidRPr="00102EAA" w:rsidRDefault="000A024D">
                    <w:pPr>
                      <w:pStyle w:val="tud-brieffussleiste"/>
                      <w:rPr>
                        <w:rFonts w:ascii="Open Sans" w:hAnsi="Open Sans" w:cs="Open Sans"/>
                      </w:rPr>
                    </w:pPr>
                    <w:r w:rsidRPr="00102EAA">
                      <w:rPr>
                        <w:rFonts w:ascii="Open Sans" w:hAnsi="Open Sans" w:cs="Open Sans"/>
                      </w:rPr>
                      <w:t>01069 Dresden</w:t>
                    </w:r>
                    <w:r w:rsidR="00E218A2" w:rsidRPr="00102EAA">
                      <w:rPr>
                        <w:rFonts w:ascii="Open Sans" w:hAnsi="Open Sans" w:cs="Open Sans"/>
                      </w:rPr>
                      <w:t xml:space="preserve"> </w:t>
                    </w:r>
                  </w:p>
                  <w:p w14:paraId="7AED56EE" w14:textId="77777777" w:rsidR="00E218A2" w:rsidRPr="00102EAA" w:rsidRDefault="000A024D">
                    <w:pPr>
                      <w:pStyle w:val="tud-brieffussleiste"/>
                      <w:rPr>
                        <w:rFonts w:ascii="Open Sans" w:hAnsi="Open Sans" w:cs="Open Sans"/>
                      </w:rPr>
                    </w:pPr>
                    <w:r w:rsidRPr="00102EAA">
                      <w:rPr>
                        <w:rFonts w:ascii="Open Sans" w:hAnsi="Open Sans" w:cs="Open Sans"/>
                      </w:rPr>
                      <w:t>A406</w:t>
                    </w: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8752" behindDoc="0" locked="1" layoutInCell="1" allowOverlap="1" wp14:anchorId="0899BE3B" wp14:editId="0D2397BB">
              <wp:simplePos x="0" y="0"/>
              <wp:positionH relativeFrom="page">
                <wp:posOffset>1059180</wp:posOffset>
              </wp:positionH>
              <wp:positionV relativeFrom="page">
                <wp:posOffset>9489440</wp:posOffset>
              </wp:positionV>
              <wp:extent cx="2390775" cy="685800"/>
              <wp:effectExtent l="0" t="0" r="9525"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77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99BE3B" id="Text Box 14" o:spid="_x0000_s1034" type="#_x0000_t202" style="position:absolute;left:0;text-align:left;margin-left:83.4pt;margin-top:747.2pt;width:188.25pt;height:5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GJ3tQIAALE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" filled="f" stroked="f">
              <v:textbox inset="0,0,0,0">
                <w:txbxContent>
                  <w:p w14:paraId="1B56D9F9" w14:textId="77777777" w:rsidR="00E218A2" w:rsidRPr="00102EAA" w:rsidRDefault="00E218A2">
                    <w:pPr>
                      <w:pStyle w:val="tud-brieffussleiste"/>
                      <w:rPr>
                        <w:rFonts w:ascii="Open Sans" w:hAnsi="Open Sans" w:cs="Open Sans"/>
                        <w:i/>
                        <w:iCs/>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 xml:space="preserve">dresse </w:t>
                    </w:r>
                    <w:r w:rsidRPr="00102EAA">
                      <w:rPr>
                        <w:rFonts w:ascii="Open Sans" w:hAnsi="Open Sans" w:cs="Open Sans"/>
                        <w:i/>
                        <w:iCs/>
                        <w:w w:val="82"/>
                      </w:rPr>
                      <w:t>(</w:t>
                    </w:r>
                    <w:r w:rsidRPr="00102EAA">
                      <w:rPr>
                        <w:rFonts w:ascii="Open Sans" w:hAnsi="Open Sans" w:cs="Open Sans"/>
                        <w:i/>
                        <w:iCs/>
                      </w:rPr>
                      <w:t>Brie</w:t>
                    </w:r>
                    <w:r w:rsidRPr="00102EAA">
                      <w:rPr>
                        <w:rFonts w:ascii="Open Sans" w:hAnsi="Open Sans" w:cs="Open Sans"/>
                        <w:i/>
                        <w:iCs/>
                        <w:w w:val="119"/>
                      </w:rPr>
                      <w:t>f</w:t>
                    </w:r>
                    <w:r w:rsidRPr="00102EAA">
                      <w:rPr>
                        <w:rFonts w:ascii="Open Sans" w:hAnsi="Open Sans" w:cs="Open Sans"/>
                        <w:i/>
                        <w:iCs/>
                      </w:rPr>
                      <w:t>e</w:t>
                    </w:r>
                    <w:r w:rsidRPr="00102EAA">
                      <w:rPr>
                        <w:rFonts w:ascii="Open Sans" w:hAnsi="Open Sans" w:cs="Open Sans"/>
                        <w:i/>
                        <w:iCs/>
                        <w:w w:val="82"/>
                      </w:rPr>
                      <w:t>)</w:t>
                    </w:r>
                  </w:p>
                  <w:p w14:paraId="6DF4EDC3" w14:textId="77777777" w:rsidR="00E218A2" w:rsidRPr="00102EAA" w:rsidRDefault="00E218A2">
                    <w:pPr>
                      <w:pStyle w:val="tud-brieffussleiste"/>
                      <w:rPr>
                        <w:rFonts w:ascii="Open Sans" w:hAnsi="Open Sans" w:cs="Open Sans"/>
                      </w:rPr>
                    </w:pPr>
                    <w:r w:rsidRPr="00102EAA">
                      <w:rPr>
                        <w:rFonts w:ascii="Open Sans" w:hAnsi="Open Sans" w:cs="Open Sans"/>
                      </w:rPr>
                      <w:t>TU Dresden, 01062 Dresden</w:t>
                    </w:r>
                  </w:p>
                  <w:p w14:paraId="6852368B" w14:textId="77777777" w:rsidR="00E218A2" w:rsidRPr="00102EAA" w:rsidRDefault="00E218A2">
                    <w:pPr>
                      <w:pStyle w:val="tud-brieffussleiste"/>
                      <w:rPr>
                        <w:rFonts w:ascii="Open Sans" w:hAnsi="Open Sans" w:cs="Open Sans"/>
                        <w:iCs/>
                        <w:w w:val="82"/>
                      </w:rPr>
                    </w:pPr>
                    <w:r w:rsidRPr="00102EAA">
                      <w:rPr>
                        <w:rFonts w:ascii="Open Sans" w:hAnsi="Open Sans" w:cs="Open Sans"/>
                        <w:i/>
                        <w:iCs/>
                      </w:rPr>
                      <w:t>Pos</w:t>
                    </w:r>
                    <w:r w:rsidRPr="00102EAA">
                      <w:rPr>
                        <w:rFonts w:ascii="Open Sans" w:hAnsi="Open Sans" w:cs="Open Sans"/>
                        <w:i/>
                        <w:iCs/>
                        <w:w w:val="119"/>
                      </w:rPr>
                      <w:t>t</w:t>
                    </w:r>
                    <w:r w:rsidRPr="00102EAA">
                      <w:rPr>
                        <w:rFonts w:ascii="Open Sans" w:hAnsi="Open Sans" w:cs="Open Sans"/>
                        <w:i/>
                        <w:iCs/>
                        <w:w w:val="89"/>
                      </w:rPr>
                      <w:t>a</w:t>
                    </w:r>
                    <w:r w:rsidRPr="00102EAA">
                      <w:rPr>
                        <w:rFonts w:ascii="Open Sans" w:hAnsi="Open Sans" w:cs="Open Sans"/>
                        <w:i/>
                        <w:iCs/>
                      </w:rPr>
                      <w:t>dresse</w:t>
                    </w:r>
                    <w:r w:rsidRPr="00102EAA">
                      <w:rPr>
                        <w:rFonts w:ascii="Open Sans" w:hAnsi="Open Sans" w:cs="Open Sans"/>
                        <w:iCs/>
                      </w:rPr>
                      <w:t xml:space="preserve"> </w:t>
                    </w:r>
                    <w:r w:rsidRPr="00102EAA">
                      <w:rPr>
                        <w:rFonts w:ascii="Open Sans" w:hAnsi="Open Sans" w:cs="Open Sans"/>
                        <w:i/>
                        <w:iCs/>
                      </w:rPr>
                      <w:t>(P</w:t>
                    </w:r>
                    <w:r w:rsidRPr="00102EAA">
                      <w:rPr>
                        <w:rFonts w:ascii="Open Sans" w:hAnsi="Open Sans" w:cs="Open Sans"/>
                        <w:i/>
                        <w:iCs/>
                        <w:w w:val="89"/>
                      </w:rPr>
                      <w:t>a</w:t>
                    </w:r>
                    <w:r w:rsidRPr="00102EAA">
                      <w:rPr>
                        <w:rFonts w:ascii="Open Sans" w:hAnsi="Open Sans" w:cs="Open Sans"/>
                        <w:i/>
                        <w:iCs/>
                      </w:rPr>
                      <w:t>ke</w:t>
                    </w:r>
                    <w:r w:rsidRPr="00102EAA">
                      <w:rPr>
                        <w:rFonts w:ascii="Open Sans" w:hAnsi="Open Sans" w:cs="Open Sans"/>
                        <w:i/>
                        <w:iCs/>
                        <w:w w:val="119"/>
                      </w:rPr>
                      <w:t>t</w:t>
                    </w:r>
                    <w:r w:rsidRPr="00102EAA">
                      <w:rPr>
                        <w:rFonts w:ascii="Open Sans" w:hAnsi="Open Sans" w:cs="Open Sans"/>
                        <w:i/>
                        <w:iCs/>
                      </w:rPr>
                      <w:t>e</w:t>
                    </w:r>
                    <w:r w:rsidRPr="00102EAA">
                      <w:rPr>
                        <w:rFonts w:ascii="Open Sans" w:hAnsi="Open Sans" w:cs="Open Sans"/>
                        <w:i/>
                        <w:iCs/>
                        <w:spacing w:val="15"/>
                      </w:rPr>
                      <w:t xml:space="preserve"> </w:t>
                    </w:r>
                    <w:r w:rsidRPr="00102EAA">
                      <w:rPr>
                        <w:rFonts w:ascii="Open Sans" w:hAnsi="Open Sans" w:cs="Open Sans"/>
                        <w:i/>
                        <w:iCs/>
                      </w:rPr>
                      <w:t>u.</w:t>
                    </w:r>
                    <w:r w:rsidRPr="00102EAA">
                      <w:rPr>
                        <w:rFonts w:ascii="Open Sans" w:hAnsi="Open Sans" w:cs="Open Sans"/>
                        <w:i/>
                        <w:iCs/>
                        <w:w w:val="89"/>
                      </w:rPr>
                      <w:t>ä</w:t>
                    </w:r>
                    <w:r w:rsidRPr="00102EAA">
                      <w:rPr>
                        <w:rFonts w:ascii="Open Sans" w:hAnsi="Open Sans" w:cs="Open Sans"/>
                        <w:i/>
                        <w:iCs/>
                      </w:rPr>
                      <w:t>.</w:t>
                    </w:r>
                    <w:r w:rsidRPr="00102EAA">
                      <w:rPr>
                        <w:rFonts w:ascii="Open Sans" w:hAnsi="Open Sans" w:cs="Open Sans"/>
                        <w:i/>
                        <w:iCs/>
                        <w:w w:val="82"/>
                      </w:rPr>
                      <w:t>)</w:t>
                    </w:r>
                  </w:p>
                  <w:p w14:paraId="35035122" w14:textId="77777777" w:rsidR="00E218A2" w:rsidRPr="00102EAA" w:rsidRDefault="00E218A2">
                    <w:pPr>
                      <w:pStyle w:val="tud-brieffussleiste"/>
                      <w:rPr>
                        <w:rFonts w:ascii="Open Sans" w:hAnsi="Open Sans" w:cs="Open Sans"/>
                      </w:rPr>
                    </w:pPr>
                    <w:r w:rsidRPr="00102EAA">
                      <w:rPr>
                        <w:rFonts w:ascii="Open Sans" w:hAnsi="Open Sans" w:cs="Open Sans"/>
                      </w:rPr>
                      <w:t>TU Dresden</w:t>
                    </w:r>
                  </w:p>
                  <w:p w14:paraId="5B4C48A3" w14:textId="77777777" w:rsidR="00E218A2" w:rsidRPr="00102EAA" w:rsidRDefault="00E218A2">
                    <w:pPr>
                      <w:pStyle w:val="tud-brieffussleiste"/>
                      <w:rPr>
                        <w:rFonts w:ascii="Open Sans" w:hAnsi="Open Sans" w:cs="Open Sans"/>
                      </w:rPr>
                    </w:pPr>
                    <w:r w:rsidRPr="00102EAA">
                      <w:rPr>
                        <w:rFonts w:ascii="Open Sans" w:hAnsi="Open Sans" w:cs="Open Sans"/>
                      </w:rPr>
                      <w:t>Helmholtzstraße 10</w:t>
                    </w:r>
                  </w:p>
                  <w:p w14:paraId="188B7367" w14:textId="77777777" w:rsidR="00E218A2" w:rsidRPr="00102EAA" w:rsidRDefault="00E218A2">
                    <w:pPr>
                      <w:pStyle w:val="tud-brieffussleiste"/>
                      <w:rPr>
                        <w:rFonts w:ascii="Open Sans" w:hAnsi="Open Sans" w:cs="Open Sans"/>
                      </w:rPr>
                    </w:pPr>
                    <w:r w:rsidRPr="00102EAA">
                      <w:rPr>
                        <w:rFonts w:ascii="Open Sans" w:hAnsi="Open Sans" w:cs="Open Sans"/>
                      </w:rPr>
                      <w:t>01069 Dresden</w:t>
                    </w:r>
                  </w:p>
                  <w:p w14:paraId="38D6F642" w14:textId="77777777" w:rsidR="00E218A2" w:rsidRDefault="00E218A2">
                    <w:pPr>
                      <w:pStyle w:val="tud-brieffussleiste"/>
                    </w:pPr>
                  </w:p>
                </w:txbxContent>
              </v:textbox>
              <w10:wrap anchorx="page" anchory="page"/>
              <w10:anchorlock/>
            </v:shape>
          </w:pict>
        </mc:Fallback>
      </mc:AlternateContent>
    </w:r>
    <w:r w:rsidR="004A3C58">
      <w:rPr>
        <w:noProof/>
      </w:rPr>
      <mc:AlternateContent>
        <mc:Choice Requires="wps">
          <w:drawing>
            <wp:anchor distT="0" distB="0" distL="114300" distR="114300" simplePos="0" relativeHeight="251654656" behindDoc="0" locked="1" layoutInCell="1" allowOverlap="1" wp14:anchorId="2980A08D" wp14:editId="469BFCDE">
              <wp:simplePos x="0" y="0"/>
              <wp:positionH relativeFrom="page">
                <wp:posOffset>4128135</wp:posOffset>
              </wp:positionH>
              <wp:positionV relativeFrom="page">
                <wp:posOffset>9489440</wp:posOffset>
              </wp:positionV>
              <wp:extent cx="1332865" cy="1036955"/>
              <wp:effectExtent l="0" t="0" r="635" b="10795"/>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2865" cy="1036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0A08D" id="_x0000_s1035" type="#_x0000_t202" style="position:absolute;left:0;text-align:left;margin-left:325.05pt;margin-top:747.2pt;width:104.95pt;height:81.6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y6sQIAALI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" filled="f" stroked="f">
              <v:textbox inset="0,0,0,0">
                <w:txbxContent>
                  <w:p w14:paraId="2F7D82A3" w14:textId="77777777" w:rsidR="00E218A2" w:rsidRPr="00102EAA" w:rsidRDefault="00E218A2">
                    <w:pPr>
                      <w:pStyle w:val="tud-brieffussleiste"/>
                      <w:rPr>
                        <w:rFonts w:ascii="Open Sans" w:hAnsi="Open Sans" w:cs="Open Sans"/>
                        <w:i/>
                        <w:iCs/>
                      </w:rPr>
                    </w:pPr>
                    <w:r w:rsidRPr="00102EAA">
                      <w:rPr>
                        <w:rFonts w:ascii="Open Sans" w:hAnsi="Open Sans" w:cs="Open Sans"/>
                        <w:i/>
                        <w:iCs/>
                      </w:rPr>
                      <w:t>Bankverbindung</w:t>
                    </w:r>
                  </w:p>
                  <w:p w14:paraId="7D096687" w14:textId="77777777" w:rsidR="00245ECD" w:rsidRPr="00102EAA" w:rsidRDefault="00245ECD" w:rsidP="00245ECD">
                    <w:pPr>
                      <w:pStyle w:val="tud-brieffussleiste"/>
                      <w:rPr>
                        <w:rFonts w:ascii="Open Sans" w:hAnsi="Open Sans" w:cs="Open Sans"/>
                      </w:rPr>
                    </w:pPr>
                    <w:r w:rsidRPr="00102EAA">
                      <w:rPr>
                        <w:rFonts w:ascii="Open Sans" w:hAnsi="Open Sans" w:cs="Open Sans"/>
                      </w:rPr>
                      <w:t xml:space="preserve">Commerzbank AG, </w:t>
                    </w:r>
                  </w:p>
                  <w:p w14:paraId="6CAF3589" w14:textId="77777777" w:rsidR="00245ECD" w:rsidRPr="00102EAA" w:rsidRDefault="00245ECD" w:rsidP="00245ECD">
                    <w:pPr>
                      <w:pStyle w:val="tud-brieffussleiste"/>
                      <w:rPr>
                        <w:rFonts w:ascii="Open Sans" w:hAnsi="Open Sans" w:cs="Open Sans"/>
                      </w:rPr>
                    </w:pPr>
                    <w:r w:rsidRPr="00102EAA">
                      <w:rPr>
                        <w:rFonts w:ascii="Open Sans" w:hAnsi="Open Sans" w:cs="Open Sans"/>
                      </w:rPr>
                      <w:t>Filiale Dresden</w:t>
                    </w:r>
                  </w:p>
                  <w:p w14:paraId="18A5C993" w14:textId="77777777" w:rsidR="00B47DEA" w:rsidRPr="00102EAA" w:rsidRDefault="00B47DEA" w:rsidP="00B47DEA">
                    <w:pPr>
                      <w:pStyle w:val="tud-brieffussleiste"/>
                      <w:rPr>
                        <w:rFonts w:ascii="Open Sans" w:hAnsi="Open Sans" w:cs="Open Sans"/>
                      </w:rPr>
                    </w:pPr>
                    <w:r w:rsidRPr="00102EAA">
                      <w:rPr>
                        <w:rFonts w:ascii="Open Sans" w:hAnsi="Open Sans" w:cs="Open Sans"/>
                      </w:rPr>
                      <w:t>IBAN</w:t>
                    </w:r>
                    <w:r w:rsidR="00245ECD" w:rsidRPr="00102EAA">
                      <w:rPr>
                        <w:rFonts w:ascii="Open Sans" w:hAnsi="Open Sans" w:cs="Open Sans"/>
                      </w:rPr>
                      <w:t xml:space="preserve"> </w:t>
                    </w:r>
                  </w:p>
                  <w:p w14:paraId="2B32C92C" w14:textId="77777777" w:rsidR="00B47DEA" w:rsidRPr="00102EAA" w:rsidRDefault="00B47DEA" w:rsidP="00B47DEA">
                    <w:pPr>
                      <w:pStyle w:val="tud-brieffussleiste"/>
                      <w:rPr>
                        <w:rFonts w:ascii="Open Sans" w:hAnsi="Open Sans" w:cs="Open Sans"/>
                      </w:rPr>
                    </w:pPr>
                    <w:r w:rsidRPr="00102EAA">
                      <w:rPr>
                        <w:rFonts w:ascii="Open Sans" w:hAnsi="Open Sans" w:cs="Open Sans"/>
                      </w:rPr>
                      <w:t>DE52 8504 0000 0800 4004 00</w:t>
                    </w:r>
                  </w:p>
                  <w:p w14:paraId="565C5C5F" w14:textId="77777777" w:rsidR="00245ECD" w:rsidRPr="00102EAA" w:rsidRDefault="00B47DEA" w:rsidP="00245ECD">
                    <w:pPr>
                      <w:pStyle w:val="tud-brieffussleiste"/>
                      <w:rPr>
                        <w:rFonts w:ascii="Open Sans" w:hAnsi="Open Sans" w:cs="Open Sans"/>
                      </w:rPr>
                    </w:pPr>
                    <w:r w:rsidRPr="00102EAA">
                      <w:rPr>
                        <w:rFonts w:ascii="Open Sans" w:hAnsi="Open Sans" w:cs="Open Sans"/>
                      </w:rPr>
                      <w:t>BIC</w:t>
                    </w:r>
                    <w:r w:rsidR="00245ECD" w:rsidRPr="00102EAA">
                      <w:rPr>
                        <w:rFonts w:ascii="Open Sans" w:hAnsi="Open Sans" w:cs="Open Sans"/>
                      </w:rPr>
                      <w:t xml:space="preserve"> </w:t>
                    </w:r>
                    <w:r w:rsidRPr="00102EAA">
                      <w:rPr>
                        <w:rFonts w:ascii="Open Sans" w:hAnsi="Open Sans" w:cs="Open Sans"/>
                      </w:rPr>
                      <w:t>COBADEFF850</w:t>
                    </w:r>
                  </w:p>
                  <w:p w14:paraId="30509BFA" w14:textId="77777777" w:rsidR="00E218A2" w:rsidRDefault="00E218A2" w:rsidP="00245ECD">
                    <w:pPr>
                      <w:pStyle w:val="tud-brieffussleiste"/>
                    </w:pP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A7A3E1" w14:textId="77777777" w:rsidR="00CB6E08" w:rsidRDefault="00CB6E08">
      <w:r>
        <w:separator/>
      </w:r>
    </w:p>
  </w:footnote>
  <w:footnote w:type="continuationSeparator" w:id="0">
    <w:p w14:paraId="4C8390C0" w14:textId="77777777" w:rsidR="00CB6E08" w:rsidRDefault="00CB6E0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2DEB2" w14:textId="330E2F96" w:rsidR="00E218A2" w:rsidRDefault="009A650E">
    <w:pPr>
      <w:pStyle w:val="Kopfzeile"/>
      <w:tabs>
        <w:tab w:val="left" w:pos="0"/>
      </w:tabs>
      <w:jc w:val="right"/>
    </w:pPr>
    <w:r>
      <w:rPr>
        <w:noProof/>
        <w:sz w:val="20"/>
      </w:rPr>
      <w:drawing>
        <wp:anchor distT="0" distB="0" distL="114300" distR="114300" simplePos="0" relativeHeight="251660288" behindDoc="0" locked="0" layoutInCell="0" allowOverlap="1" wp14:anchorId="7F2047BB" wp14:editId="146CD483">
          <wp:simplePos x="0" y="0"/>
          <wp:positionH relativeFrom="column">
            <wp:posOffset>0</wp:posOffset>
          </wp:positionH>
          <wp:positionV relativeFrom="page">
            <wp:posOffset>449580</wp:posOffset>
          </wp:positionV>
          <wp:extent cx="2075815" cy="609600"/>
          <wp:effectExtent l="0" t="0" r="635" b="0"/>
          <wp:wrapNone/>
          <wp:docPr id="1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2075815" cy="609600"/>
                  </a:xfrm>
                  <a:prstGeom prst="rect">
                    <a:avLst/>
                  </a:prstGeom>
                  <a:noFill/>
                  <a:ln w="9525">
                    <a:noFill/>
                    <a:miter lim="800000"/>
                    <a:headEnd/>
                    <a:tailEnd/>
                  </a:ln>
                </pic:spPr>
              </pic:pic>
            </a:graphicData>
          </a:graphic>
        </wp:anchor>
      </w:drawing>
    </w:r>
    <w:r w:rsidR="004A3C58">
      <w:rPr>
        <w:noProof/>
      </w:rPr>
      <mc:AlternateContent>
        <mc:Choice Requires="wps">
          <w:drawing>
            <wp:anchor distT="0" distB="0" distL="114300" distR="114300" simplePos="0" relativeHeight="251656192" behindDoc="0" locked="0" layoutInCell="0" allowOverlap="1" wp14:anchorId="2E215792" wp14:editId="5029356F">
              <wp:simplePos x="0" y="0"/>
              <wp:positionH relativeFrom="margin">
                <wp:posOffset>0</wp:posOffset>
              </wp:positionH>
              <wp:positionV relativeFrom="page">
                <wp:posOffset>1247775</wp:posOffset>
              </wp:positionV>
              <wp:extent cx="5334000" cy="395605"/>
              <wp:effectExtent l="0" t="0" r="0" b="4445"/>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95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215792" id="_x0000_t202" coordsize="21600,21600" o:spt="202" path="m,l,21600r21600,l21600,xe">
              <v:stroke joinstyle="miter"/>
              <v:path gradientshapeok="t" o:connecttype="rect"/>
            </v:shapetype>
            <v:shape id="Text Box 9" o:spid="_x0000_s1028" type="#_x0000_t202" style="position:absolute;left:0;text-align:left;margin-left:0;margin-top:98.25pt;width:420pt;height:31.1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" o:allowincell="f" filled="f" stroked="f">
              <v:textbox inset="0,0,0,0">
                <w:txbxContent>
                  <w:p w14:paraId="019D7CF5" w14:textId="77777777" w:rsidR="004A3C58" w:rsidRPr="00672B24" w:rsidRDefault="00672B24" w:rsidP="004A3C58">
                    <w:pPr>
                      <w:pStyle w:val="tud-brieffakultten-leiste"/>
                      <w:rPr>
                        <w:rFonts w:ascii="Open Sans" w:hAnsi="Open Sans" w:cs="Open Sans"/>
                        <w:color w:val="5F6362"/>
                        <w:sz w:val="22"/>
                        <w:lang w:val="en-US"/>
                      </w:rPr>
                    </w:pPr>
                    <w:r w:rsidRPr="00672B24">
                      <w:rPr>
                        <w:rFonts w:ascii="Open Sans" w:hAnsi="Open Sans" w:cs="Open Sans"/>
                        <w:b/>
                        <w:color w:val="5F6362"/>
                        <w:sz w:val="22"/>
                        <w:lang w:val="en-US"/>
                      </w:rPr>
                      <w:t>Differential and Personality Psychology, Faculty of Psycho</w:t>
                    </w:r>
                    <w:r>
                      <w:rPr>
                        <w:rFonts w:ascii="Open Sans" w:hAnsi="Open Sans" w:cs="Open Sans"/>
                        <w:b/>
                        <w:color w:val="5F6362"/>
                        <w:sz w:val="22"/>
                        <w:lang w:val="en-US"/>
                      </w:rPr>
                      <w:t>l</w:t>
                    </w:r>
                    <w:r w:rsidRPr="00672B24">
                      <w:rPr>
                        <w:rFonts w:ascii="Open Sans" w:hAnsi="Open Sans" w:cs="Open Sans"/>
                        <w:b/>
                        <w:color w:val="5F6362"/>
                        <w:sz w:val="22"/>
                        <w:lang w:val="en-US"/>
                      </w:rPr>
                      <w:t>ogy</w:t>
                    </w:r>
                  </w:p>
                </w:txbxContent>
              </v:textbox>
              <w10:wrap anchorx="margin" anchory="page"/>
            </v:shape>
          </w:pict>
        </mc:Fallback>
      </mc:AlternateContent>
    </w:r>
    <w:r w:rsidR="004A3C58">
      <w:rPr>
        <w:noProof/>
      </w:rPr>
      <mc:AlternateContent>
        <mc:Choice Requires="wps">
          <w:drawing>
            <wp:anchor distT="4294967295" distB="4294967295" distL="114300" distR="114300" simplePos="0" relativeHeight="251652608" behindDoc="1" locked="1" layoutInCell="0" allowOverlap="1" wp14:anchorId="57F3C268" wp14:editId="3D75FCE1">
              <wp:simplePos x="0" y="0"/>
              <wp:positionH relativeFrom="page">
                <wp:posOffset>1080135</wp:posOffset>
              </wp:positionH>
              <wp:positionV relativeFrom="page">
                <wp:posOffset>1260474</wp:posOffset>
              </wp:positionV>
              <wp:extent cx="5760085" cy="0"/>
              <wp:effectExtent l="0" t="0" r="12065" b="19050"/>
              <wp:wrapNone/>
              <wp:docPr id="1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B6E947" id="Freeform 2" o:spid="_x0000_s1026" style="position:absolute;margin-left:85.05pt;margin-top:99.25pt;width:453.55pt;height:0;z-index:-251663872;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" o:allowincell="f" path="m,l8504,e" filled="f" strokecolor="#5f6362" strokeweight=".5pt">
              <v:path arrowok="t" o:connecttype="custom" o:connectlocs="0,0;5760085,0" o:connectangles="0,0"/>
              <w10:wrap anchorx="page" anchory="page"/>
              <w10:anchorlock/>
            </v:shape>
          </w:pict>
        </mc:Fallback>
      </mc:AlternateContent>
    </w:r>
    <w:r w:rsidR="004A3C58">
      <w:rPr>
        <w:noProof/>
      </w:rPr>
      <mc:AlternateContent>
        <mc:Choice Requires="wps">
          <w:drawing>
            <wp:anchor distT="4294967295" distB="4294967295" distL="114300" distR="114300" simplePos="0" relativeHeight="251653632" behindDoc="1" locked="1" layoutInCell="0" allowOverlap="1" wp14:anchorId="72730932" wp14:editId="4234AB9D">
              <wp:simplePos x="0" y="0"/>
              <wp:positionH relativeFrom="margin">
                <wp:posOffset>0</wp:posOffset>
              </wp:positionH>
              <wp:positionV relativeFrom="page">
                <wp:posOffset>1440179</wp:posOffset>
              </wp:positionV>
              <wp:extent cx="5760085" cy="0"/>
              <wp:effectExtent l="0" t="0" r="12065" b="19050"/>
              <wp:wrapNone/>
              <wp:docPr id="11"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0"/>
                      </a:xfrm>
                      <a:custGeom>
                        <a:avLst/>
                        <a:gdLst>
                          <a:gd name="T0" fmla="*/ 0 w 8504"/>
                          <a:gd name="T1" fmla="*/ 8504 w 8504"/>
                        </a:gdLst>
                        <a:ahLst/>
                        <a:cxnLst>
                          <a:cxn ang="0">
                            <a:pos x="T0" y="0"/>
                          </a:cxn>
                          <a:cxn ang="0">
                            <a:pos x="T1" y="0"/>
                          </a:cxn>
                        </a:cxnLst>
                        <a:rect l="0" t="0" r="r" b="b"/>
                        <a:pathLst>
                          <a:path w="8504">
                            <a:moveTo>
                              <a:pt x="0" y="0"/>
                            </a:moveTo>
                            <a:lnTo>
                              <a:pt x="8504" y="0"/>
                            </a:lnTo>
                          </a:path>
                        </a:pathLst>
                      </a:custGeom>
                      <a:noFill/>
                      <a:ln w="6350">
                        <a:solidFill>
                          <a:srgbClr val="5F636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868428" id="Freeform 3" o:spid="_x0000_s1026" style="position:absolute;margin-left:0;margin-top:113.4pt;width:453.55pt;height:0;z-index:-25166284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page;mso-height-relative:page;v-text-anchor:top" coordsize="85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" o:allowincell="f" path="m,l8504,e" filled="f" strokecolor="#5f6362" strokeweight=".5pt">
              <v:path arrowok="t" o:connecttype="custom" o:connectlocs="0,0;5760085,0" o:connectangles="0,0"/>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66FFA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E788D2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3E1C44F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E16CDD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968BC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D3CFC56"/>
    <w:lvl w:ilvl="0">
      <w:start w:val="1"/>
      <w:numFmt w:val="bullet"/>
      <w:lvlText w:val=""/>
      <w:lvlJc w:val="left"/>
      <w:pPr>
        <w:tabs>
          <w:tab w:val="num" w:pos="1492"/>
        </w:tabs>
        <w:ind w:left="1492" w:hanging="360"/>
      </w:pPr>
      <w:rPr>
        <w:rFonts w:ascii="Symbol" w:hAnsi="Symbol" w:cs="Times New Roman" w:hint="default"/>
      </w:rPr>
    </w:lvl>
  </w:abstractNum>
  <w:abstractNum w:abstractNumId="6" w15:restartNumberingAfterBreak="0">
    <w:nsid w:val="FFFFFF81"/>
    <w:multiLevelType w:val="singleLevel"/>
    <w:tmpl w:val="38D0E916"/>
    <w:lvl w:ilvl="0">
      <w:start w:val="1"/>
      <w:numFmt w:val="bullet"/>
      <w:lvlText w:val=""/>
      <w:lvlJc w:val="left"/>
      <w:pPr>
        <w:tabs>
          <w:tab w:val="num" w:pos="1209"/>
        </w:tabs>
        <w:ind w:left="1209" w:hanging="360"/>
      </w:pPr>
      <w:rPr>
        <w:rFonts w:ascii="Symbol" w:hAnsi="Symbol" w:cs="Times New Roman" w:hint="default"/>
      </w:rPr>
    </w:lvl>
  </w:abstractNum>
  <w:abstractNum w:abstractNumId="7" w15:restartNumberingAfterBreak="0">
    <w:nsid w:val="FFFFFF82"/>
    <w:multiLevelType w:val="singleLevel"/>
    <w:tmpl w:val="F67ED3F0"/>
    <w:lvl w:ilvl="0">
      <w:start w:val="1"/>
      <w:numFmt w:val="bullet"/>
      <w:lvlText w:val=""/>
      <w:lvlJc w:val="left"/>
      <w:pPr>
        <w:tabs>
          <w:tab w:val="num" w:pos="926"/>
        </w:tabs>
        <w:ind w:left="926" w:hanging="360"/>
      </w:pPr>
      <w:rPr>
        <w:rFonts w:ascii="Symbol" w:hAnsi="Symbol" w:cs="Times New Roman" w:hint="default"/>
      </w:rPr>
    </w:lvl>
  </w:abstractNum>
  <w:abstractNum w:abstractNumId="8" w15:restartNumberingAfterBreak="0">
    <w:nsid w:val="FFFFFF83"/>
    <w:multiLevelType w:val="singleLevel"/>
    <w:tmpl w:val="9D48801A"/>
    <w:lvl w:ilvl="0">
      <w:start w:val="1"/>
      <w:numFmt w:val="bullet"/>
      <w:lvlText w:val=""/>
      <w:lvlJc w:val="left"/>
      <w:pPr>
        <w:tabs>
          <w:tab w:val="num" w:pos="643"/>
        </w:tabs>
        <w:ind w:left="643" w:hanging="360"/>
      </w:pPr>
      <w:rPr>
        <w:rFonts w:ascii="Symbol" w:hAnsi="Symbol" w:cs="Times New Roman" w:hint="default"/>
      </w:rPr>
    </w:lvl>
  </w:abstractNum>
  <w:abstractNum w:abstractNumId="9" w15:restartNumberingAfterBreak="0">
    <w:nsid w:val="FFFFFF88"/>
    <w:multiLevelType w:val="singleLevel"/>
    <w:tmpl w:val="F6A8374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068AB1A"/>
    <w:lvl w:ilvl="0">
      <w:start w:val="1"/>
      <w:numFmt w:val="bullet"/>
      <w:lvlText w:val=""/>
      <w:lvlJc w:val="left"/>
      <w:pPr>
        <w:tabs>
          <w:tab w:val="num" w:pos="360"/>
        </w:tabs>
        <w:ind w:left="360" w:hanging="360"/>
      </w:pPr>
      <w:rPr>
        <w:rFonts w:ascii="Symbol" w:hAnsi="Symbol" w:cs="Times New Roman"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ristoph Scheffel">
    <w15:presenceInfo w15:providerId="Windows Live" w15:userId="bf81d63ba957dd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hideGrammaticalErrors/>
  <w:attachedTemplate r:id="rId1"/>
  <w:defaultTabStop w:val="794"/>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5f6362"/>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58"/>
    <w:rsid w:val="00020C88"/>
    <w:rsid w:val="00064CDE"/>
    <w:rsid w:val="000A024D"/>
    <w:rsid w:val="000F7781"/>
    <w:rsid w:val="00101F0E"/>
    <w:rsid w:val="00102EAA"/>
    <w:rsid w:val="001201F9"/>
    <w:rsid w:val="00135D63"/>
    <w:rsid w:val="0014287C"/>
    <w:rsid w:val="00155C63"/>
    <w:rsid w:val="001A498C"/>
    <w:rsid w:val="001D6494"/>
    <w:rsid w:val="001E5A33"/>
    <w:rsid w:val="001F68E9"/>
    <w:rsid w:val="00205997"/>
    <w:rsid w:val="0023434C"/>
    <w:rsid w:val="00245ECD"/>
    <w:rsid w:val="002613AD"/>
    <w:rsid w:val="002619AA"/>
    <w:rsid w:val="003226F7"/>
    <w:rsid w:val="00324EE1"/>
    <w:rsid w:val="003F447B"/>
    <w:rsid w:val="0040216C"/>
    <w:rsid w:val="00461A5C"/>
    <w:rsid w:val="004A3C58"/>
    <w:rsid w:val="004D6B53"/>
    <w:rsid w:val="005101E8"/>
    <w:rsid w:val="00544211"/>
    <w:rsid w:val="0056049B"/>
    <w:rsid w:val="0059205A"/>
    <w:rsid w:val="00595B60"/>
    <w:rsid w:val="005C11D3"/>
    <w:rsid w:val="005D21AE"/>
    <w:rsid w:val="00603F98"/>
    <w:rsid w:val="006168A5"/>
    <w:rsid w:val="006474F8"/>
    <w:rsid w:val="00672B24"/>
    <w:rsid w:val="006E6564"/>
    <w:rsid w:val="00723BCB"/>
    <w:rsid w:val="00865681"/>
    <w:rsid w:val="008A1B01"/>
    <w:rsid w:val="008A5DE3"/>
    <w:rsid w:val="008F7DB7"/>
    <w:rsid w:val="00953653"/>
    <w:rsid w:val="009A63CC"/>
    <w:rsid w:val="009A650E"/>
    <w:rsid w:val="009C1107"/>
    <w:rsid w:val="009E416A"/>
    <w:rsid w:val="00A07B80"/>
    <w:rsid w:val="00A7746E"/>
    <w:rsid w:val="00A86A73"/>
    <w:rsid w:val="00A91177"/>
    <w:rsid w:val="00B36EDD"/>
    <w:rsid w:val="00B424E0"/>
    <w:rsid w:val="00B47DEA"/>
    <w:rsid w:val="00B536E1"/>
    <w:rsid w:val="00B737F0"/>
    <w:rsid w:val="00BB4EA2"/>
    <w:rsid w:val="00BD480A"/>
    <w:rsid w:val="00BE2838"/>
    <w:rsid w:val="00C30CC3"/>
    <w:rsid w:val="00C60B33"/>
    <w:rsid w:val="00C64AA1"/>
    <w:rsid w:val="00CB6E08"/>
    <w:rsid w:val="00D2265F"/>
    <w:rsid w:val="00D35898"/>
    <w:rsid w:val="00D559E9"/>
    <w:rsid w:val="00DA659E"/>
    <w:rsid w:val="00DD41B1"/>
    <w:rsid w:val="00DF206D"/>
    <w:rsid w:val="00E07F25"/>
    <w:rsid w:val="00E218A2"/>
    <w:rsid w:val="00E21CF1"/>
    <w:rsid w:val="00EC4127"/>
    <w:rsid w:val="00F82C6C"/>
    <w:rsid w:val="00F8574F"/>
    <w:rsid w:val="00FB27FE"/>
    <w:rsid w:val="00FB73AB"/>
    <w:rsid w:val="00FC44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f6362"/>
    </o:shapedefaults>
    <o:shapelayout v:ext="edit">
      <o:idmap v:ext="edit" data="1"/>
    </o:shapelayout>
  </w:shapeDefaults>
  <w:decimalSymbol w:val=","/>
  <w:listSeparator w:val=";"/>
  <w14:docId w14:val="39A0A85F"/>
  <w15:docId w15:val="{DD5A86DD-7371-4761-B101-4FAF8985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autoSpaceDE w:val="0"/>
      <w:autoSpaceDN w:val="0"/>
    </w:pPr>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ud-brieftextgross">
    <w:name w:val="tud-brief_text gross"/>
    <w:basedOn w:val="Standard"/>
    <w:pPr>
      <w:widowControl w:val="0"/>
      <w:spacing w:line="280" w:lineRule="exact"/>
    </w:pPr>
    <w:rPr>
      <w:rFonts w:ascii="Univers 45 Light" w:hAnsi="Univers 45 Light"/>
      <w:color w:val="000000"/>
      <w:sz w:val="22"/>
      <w:szCs w:val="22"/>
    </w:rPr>
  </w:style>
  <w:style w:type="paragraph" w:customStyle="1" w:styleId="tud-briefkontakt">
    <w:name w:val="tud-brief_kontakt"/>
    <w:basedOn w:val="tud-brieftextgross"/>
    <w:pPr>
      <w:tabs>
        <w:tab w:val="left" w:pos="851"/>
      </w:tabs>
      <w:spacing w:line="220" w:lineRule="exact"/>
      <w:ind w:left="851" w:hanging="851"/>
    </w:pPr>
    <w:rPr>
      <w:spacing w:val="4"/>
      <w:sz w:val="14"/>
      <w:szCs w:val="14"/>
    </w:rPr>
  </w:style>
  <w:style w:type="paragraph" w:customStyle="1" w:styleId="tud-brieffakultten-leiste">
    <w:name w:val="tud-brief_fakultäten-leiste"/>
    <w:basedOn w:val="Standard"/>
    <w:pPr>
      <w:widowControl w:val="0"/>
      <w:spacing w:line="280" w:lineRule="exact"/>
    </w:pPr>
    <w:rPr>
      <w:rFonts w:ascii="Univers 45 Light" w:hAnsi="Univers 45 Light"/>
      <w:color w:val="000000"/>
      <w:w w:val="101"/>
      <w:sz w:val="18"/>
      <w:szCs w:val="18"/>
    </w:rPr>
  </w:style>
  <w:style w:type="paragraph" w:customStyle="1" w:styleId="tud-brieffussleiste">
    <w:name w:val="tud-brief_fussleiste"/>
    <w:basedOn w:val="tud-briefkontakt"/>
    <w:pPr>
      <w:spacing w:line="180" w:lineRule="exact"/>
      <w:ind w:left="0" w:firstLine="0"/>
    </w:pPr>
  </w:style>
  <w:style w:type="paragraph" w:customStyle="1" w:styleId="Sprechblasentext1">
    <w:name w:val="Sprechblasentext1"/>
    <w:basedOn w:val="Standard"/>
    <w:rPr>
      <w:rFonts w:ascii="Tahoma" w:hAnsi="Tahoma" w:cs="Tahoma"/>
      <w:sz w:val="16"/>
      <w:szCs w:val="16"/>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character" w:styleId="Hyperlink">
    <w:name w:val="Hyperlink"/>
    <w:semiHidden/>
    <w:rPr>
      <w:color w:val="0000FF"/>
      <w:u w:val="single"/>
    </w:rPr>
  </w:style>
  <w:style w:type="paragraph" w:customStyle="1" w:styleId="tu-briefseitenzahl">
    <w:name w:val="tu-brief_seitenzahl"/>
    <w:basedOn w:val="Fuzeile"/>
    <w:pPr>
      <w:framePr w:wrap="auto" w:vAnchor="text" w:hAnchor="margin" w:xAlign="right" w:y="1"/>
      <w:jc w:val="right"/>
    </w:pPr>
    <w:rPr>
      <w:rFonts w:ascii="Univers 45 Light" w:hAnsi="Univers 45 Light"/>
      <w:sz w:val="18"/>
      <w:szCs w:val="18"/>
    </w:rPr>
  </w:style>
  <w:style w:type="character" w:customStyle="1" w:styleId="nobr">
    <w:name w:val="nobr"/>
    <w:rsid w:val="004A3C58"/>
  </w:style>
  <w:style w:type="character" w:customStyle="1" w:styleId="honorific-prefix">
    <w:name w:val="honorific-prefix"/>
    <w:basedOn w:val="Absatz-Standardschriftart"/>
    <w:rsid w:val="000A024D"/>
  </w:style>
  <w:style w:type="paragraph" w:styleId="NurText">
    <w:name w:val="Plain Text"/>
    <w:basedOn w:val="Standard"/>
    <w:link w:val="NurTextZchn"/>
    <w:uiPriority w:val="99"/>
    <w:unhideWhenUsed/>
    <w:rsid w:val="005101E8"/>
    <w:pPr>
      <w:autoSpaceDE/>
      <w:autoSpaceDN/>
    </w:pPr>
    <w:rPr>
      <w:rFonts w:ascii="Open Sans" w:eastAsiaTheme="minorHAnsi" w:hAnsi="Open Sans" w:cstheme="minorBidi"/>
      <w:sz w:val="22"/>
      <w:szCs w:val="21"/>
      <w:lang w:eastAsia="en-US"/>
    </w:rPr>
  </w:style>
  <w:style w:type="character" w:customStyle="1" w:styleId="NurTextZchn">
    <w:name w:val="Nur Text Zchn"/>
    <w:basedOn w:val="Absatz-Standardschriftart"/>
    <w:link w:val="NurText"/>
    <w:uiPriority w:val="99"/>
    <w:rsid w:val="005101E8"/>
    <w:rPr>
      <w:rFonts w:ascii="Open Sans" w:eastAsiaTheme="minorHAnsi" w:hAnsi="Open Sans" w:cstheme="minorBidi"/>
      <w:sz w:val="22"/>
      <w:szCs w:val="21"/>
      <w:lang w:eastAsia="en-US"/>
    </w:rPr>
  </w:style>
  <w:style w:type="paragraph" w:styleId="StandardWeb">
    <w:name w:val="Normal (Web)"/>
    <w:basedOn w:val="Standard"/>
    <w:uiPriority w:val="99"/>
    <w:rsid w:val="0023434C"/>
    <w:pPr>
      <w:autoSpaceDE/>
      <w:autoSpaceDN/>
      <w:spacing w:before="100" w:beforeAutospacing="1" w:after="100" w:afterAutospacing="1"/>
    </w:pPr>
  </w:style>
  <w:style w:type="character" w:styleId="Hervorhebung">
    <w:name w:val="Emphasis"/>
    <w:uiPriority w:val="20"/>
    <w:qFormat/>
    <w:rsid w:val="0023434C"/>
    <w:rPr>
      <w:i/>
      <w:iCs/>
    </w:rPr>
  </w:style>
  <w:style w:type="character" w:styleId="Kommentarzeichen">
    <w:name w:val="annotation reference"/>
    <w:basedOn w:val="Absatz-Standardschriftart"/>
    <w:uiPriority w:val="99"/>
    <w:semiHidden/>
    <w:unhideWhenUsed/>
    <w:rsid w:val="00064CDE"/>
    <w:rPr>
      <w:sz w:val="16"/>
      <w:szCs w:val="16"/>
    </w:rPr>
  </w:style>
  <w:style w:type="paragraph" w:styleId="Kommentartext">
    <w:name w:val="annotation text"/>
    <w:basedOn w:val="Standard"/>
    <w:link w:val="KommentartextZchn"/>
    <w:uiPriority w:val="99"/>
    <w:semiHidden/>
    <w:unhideWhenUsed/>
    <w:rsid w:val="00064CDE"/>
    <w:rPr>
      <w:sz w:val="20"/>
      <w:szCs w:val="20"/>
    </w:rPr>
  </w:style>
  <w:style w:type="character" w:customStyle="1" w:styleId="KommentartextZchn">
    <w:name w:val="Kommentartext Zchn"/>
    <w:basedOn w:val="Absatz-Standardschriftart"/>
    <w:link w:val="Kommentartext"/>
    <w:uiPriority w:val="99"/>
    <w:semiHidden/>
    <w:rsid w:val="00064CDE"/>
  </w:style>
  <w:style w:type="paragraph" w:styleId="Kommentarthema">
    <w:name w:val="annotation subject"/>
    <w:basedOn w:val="Kommentartext"/>
    <w:next w:val="Kommentartext"/>
    <w:link w:val="KommentarthemaZchn"/>
    <w:uiPriority w:val="99"/>
    <w:semiHidden/>
    <w:unhideWhenUsed/>
    <w:rsid w:val="00064CDE"/>
    <w:rPr>
      <w:b/>
      <w:bCs/>
    </w:rPr>
  </w:style>
  <w:style w:type="character" w:customStyle="1" w:styleId="KommentarthemaZchn">
    <w:name w:val="Kommentarthema Zchn"/>
    <w:basedOn w:val="KommentartextZchn"/>
    <w:link w:val="Kommentarthema"/>
    <w:uiPriority w:val="99"/>
    <w:semiHidden/>
    <w:rsid w:val="00064CDE"/>
    <w:rPr>
      <w:b/>
      <w:bCs/>
    </w:rPr>
  </w:style>
  <w:style w:type="paragraph" w:styleId="Sprechblasentext">
    <w:name w:val="Balloon Text"/>
    <w:basedOn w:val="Standard"/>
    <w:link w:val="SprechblasentextZchn"/>
    <w:uiPriority w:val="99"/>
    <w:semiHidden/>
    <w:unhideWhenUsed/>
    <w:rsid w:val="00064CDE"/>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64C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826513">
      <w:bodyDiv w:val="1"/>
      <w:marLeft w:val="0"/>
      <w:marRight w:val="0"/>
      <w:marTop w:val="0"/>
      <w:marBottom w:val="0"/>
      <w:divBdr>
        <w:top w:val="none" w:sz="0" w:space="0" w:color="auto"/>
        <w:left w:val="none" w:sz="0" w:space="0" w:color="auto"/>
        <w:bottom w:val="none" w:sz="0" w:space="0" w:color="auto"/>
        <w:right w:val="none" w:sz="0" w:space="0" w:color="auto"/>
      </w:divBdr>
    </w:div>
    <w:div w:id="990521969">
      <w:bodyDiv w:val="1"/>
      <w:marLeft w:val="0"/>
      <w:marRight w:val="0"/>
      <w:marTop w:val="0"/>
      <w:marBottom w:val="0"/>
      <w:divBdr>
        <w:top w:val="none" w:sz="0" w:space="0" w:color="auto"/>
        <w:left w:val="none" w:sz="0" w:space="0" w:color="auto"/>
        <w:bottom w:val="none" w:sz="0" w:space="0" w:color="auto"/>
        <w:right w:val="none" w:sz="0" w:space="0" w:color="auto"/>
      </w:divBdr>
    </w:div>
    <w:div w:id="1180318146">
      <w:bodyDiv w:val="1"/>
      <w:marLeft w:val="0"/>
      <w:marRight w:val="0"/>
      <w:marTop w:val="0"/>
      <w:marBottom w:val="0"/>
      <w:divBdr>
        <w:top w:val="none" w:sz="0" w:space="0" w:color="auto"/>
        <w:left w:val="none" w:sz="0" w:space="0" w:color="auto"/>
        <w:bottom w:val="none" w:sz="0" w:space="0" w:color="auto"/>
        <w:right w:val="none" w:sz="0" w:space="0" w:color="auto"/>
      </w:divBdr>
    </w:div>
    <w:div w:id="1225526995">
      <w:bodyDiv w:val="1"/>
      <w:marLeft w:val="0"/>
      <w:marRight w:val="0"/>
      <w:marTop w:val="0"/>
      <w:marBottom w:val="0"/>
      <w:divBdr>
        <w:top w:val="none" w:sz="0" w:space="0" w:color="auto"/>
        <w:left w:val="none" w:sz="0" w:space="0" w:color="auto"/>
        <w:bottom w:val="none" w:sz="0" w:space="0" w:color="auto"/>
        <w:right w:val="none" w:sz="0" w:space="0" w:color="auto"/>
      </w:divBdr>
    </w:div>
    <w:div w:id="1302154994">
      <w:bodyDiv w:val="1"/>
      <w:marLeft w:val="0"/>
      <w:marRight w:val="0"/>
      <w:marTop w:val="0"/>
      <w:marBottom w:val="0"/>
      <w:divBdr>
        <w:top w:val="none" w:sz="0" w:space="0" w:color="auto"/>
        <w:left w:val="none" w:sz="0" w:space="0" w:color="auto"/>
        <w:bottom w:val="none" w:sz="0" w:space="0" w:color="auto"/>
        <w:right w:val="none" w:sz="0" w:space="0" w:color="auto"/>
      </w:divBdr>
    </w:div>
    <w:div w:id="1629773338">
      <w:bodyDiv w:val="1"/>
      <w:marLeft w:val="0"/>
      <w:marRight w:val="0"/>
      <w:marTop w:val="0"/>
      <w:marBottom w:val="0"/>
      <w:divBdr>
        <w:top w:val="none" w:sz="0" w:space="0" w:color="auto"/>
        <w:left w:val="none" w:sz="0" w:space="0" w:color="auto"/>
        <w:bottom w:val="none" w:sz="0" w:space="0" w:color="auto"/>
        <w:right w:val="none" w:sz="0" w:space="0" w:color="auto"/>
      </w:divBdr>
    </w:div>
    <w:div w:id="2014143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CHTI~1\AppData\Local\Temp\BB_rs_fin_farb-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BB_rs_fin_farb-1.dot</Template>
  <TotalTime>0</TotalTime>
  <Pages>2</Pages>
  <Words>414</Words>
  <Characters>2613</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TUD</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Sekretariat Diagnostik</dc:creator>
  <cp:lastModifiedBy>Christoph Scheffel</cp:lastModifiedBy>
  <cp:revision>32</cp:revision>
  <cp:lastPrinted>2017-02-21T12:20:00Z</cp:lastPrinted>
  <dcterms:created xsi:type="dcterms:W3CDTF">2018-05-24T06:46:00Z</dcterms:created>
  <dcterms:modified xsi:type="dcterms:W3CDTF">2022-02-15T15:31:00Z</dcterms:modified>
</cp:coreProperties>
</file>