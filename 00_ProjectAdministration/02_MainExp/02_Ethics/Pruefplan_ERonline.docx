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commentRangeStart w:id="0"/>
      <w:r>
        <w:rPr>
          <w:rFonts w:ascii="Times New Roman" w:hAnsi="Times New Roman" w:cs="Times New Roman"/>
          <w:b/>
          <w:sz w:val="24"/>
          <w:lang w:val="de-DE"/>
        </w:rPr>
        <w:t>Zusammenfassung</w:t>
      </w:r>
      <w:commentRangeEnd w:id="0"/>
      <w:r w:rsidR="00F74E11">
        <w:rPr>
          <w:rStyle w:val="Kommentarzeichen"/>
        </w:rPr>
        <w:commentReference w:id="0"/>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1: Need for Cognition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r>
        <w:rPr>
          <w:rFonts w:ascii="Times New Roman" w:hAnsi="Times New Roman" w:cs="Times New Roman"/>
          <w:lang w:val="de-DE"/>
        </w:rPr>
        <w:t>[…]</w:t>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1"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2" w:author="Christoph Scheffel" w:date="2021-12-08T10:16:00Z">
        <w:r w:rsidR="00223B8D">
          <w:rPr>
            <w:rFonts w:ascii="Times New Roman" w:hAnsi="Times New Roman" w:cs="Times New Roman"/>
            <w:lang w:val="de-DE"/>
          </w:rPr>
          <w:t>, zumindest aber weniger wirksame</w:t>
        </w:r>
      </w:ins>
      <w:ins w:id="3"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4" w:author="Christoph Scheffel" w:date="2021-12-08T09:43:00Z">
        <w:r w:rsidR="00581403">
          <w:rPr>
            <w:rFonts w:ascii="Times New Roman" w:hAnsi="Times New Roman" w:cs="Times New Roman"/>
            <w:lang w:val="de-DE"/>
          </w:rPr>
          <w:t xml:space="preserve"> </w:t>
        </w:r>
      </w:ins>
      <w:ins w:id="5" w:author="Christoph Scheffel" w:date="2021-12-08T10:17:00Z">
        <w:r w:rsidR="00223B8D">
          <w:rPr>
            <w:rFonts w:ascii="Times New Roman" w:hAnsi="Times New Roman" w:cs="Times New Roman"/>
            <w:lang w:val="de-DE"/>
          </w:rPr>
          <w:t xml:space="preserve">Neben der kognitiven Anstrengung </w:t>
        </w:r>
      </w:ins>
      <w:ins w:id="6" w:author="Christoph Scheffel" w:date="2021-12-08T10:18:00Z">
        <w:r w:rsidR="00223B8D">
          <w:rPr>
            <w:rFonts w:ascii="Times New Roman" w:hAnsi="Times New Roman" w:cs="Times New Roman"/>
            <w:lang w:val="de-DE"/>
          </w:rPr>
          <w:t>wurden weitere Faktoren identifiziert, welche das</w:t>
        </w:r>
      </w:ins>
      <w:ins w:id="7" w:author="Christoph Scheffel" w:date="2021-12-08T10:03:00Z">
        <w:r w:rsidR="00562CB3">
          <w:rPr>
            <w:rFonts w:ascii="Times New Roman" w:hAnsi="Times New Roman" w:cs="Times New Roman"/>
            <w:lang w:val="de-DE"/>
          </w:rPr>
          <w:t xml:space="preserve"> Entscheidungsverhalten beeinflussen</w:t>
        </w:r>
      </w:ins>
      <w:ins w:id="8"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9" w:author="Christoph Scheffel" w:date="2021-12-08T10:03:00Z">
        <w:r w:rsidR="00562CB3">
          <w:rPr>
            <w:rFonts w:ascii="Times New Roman" w:hAnsi="Times New Roman" w:cs="Times New Roman"/>
            <w:lang w:val="de-DE"/>
          </w:rPr>
          <w:t>.</w:t>
        </w:r>
      </w:ins>
      <w:ins w:id="10" w:author="Christoph Scheffel" w:date="2021-12-08T10:08:00Z">
        <w:r w:rsidR="00562CB3">
          <w:rPr>
            <w:rFonts w:ascii="Times New Roman" w:hAnsi="Times New Roman" w:cs="Times New Roman"/>
            <w:lang w:val="de-DE"/>
          </w:rPr>
          <w:t xml:space="preserve"> </w:t>
        </w:r>
      </w:ins>
      <w:ins w:id="11" w:author="Christoph Scheffel" w:date="2021-12-08T10:19:00Z">
        <w:r w:rsidR="00C86086">
          <w:rPr>
            <w:rFonts w:ascii="Times New Roman" w:hAnsi="Times New Roman" w:cs="Times New Roman"/>
            <w:lang w:val="de-DE"/>
          </w:rPr>
          <w:t>I</w:t>
        </w:r>
      </w:ins>
      <w:ins w:id="12"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3"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4"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5"/>
      <w:r>
        <w:rPr>
          <w:rFonts w:ascii="Times New Roman" w:hAnsi="Times New Roman" w:cs="Times New Roman"/>
          <w:b/>
          <w:sz w:val="24"/>
          <w:lang w:val="de-DE"/>
        </w:rPr>
        <w:t>Ziele der Studie</w:t>
      </w:r>
      <w:commentRangeEnd w:id="15"/>
      <w:r w:rsidR="00C86086">
        <w:rPr>
          <w:rStyle w:val="Kommentarzeichen"/>
        </w:rPr>
        <w:commentReference w:id="15"/>
      </w:r>
    </w:p>
    <w:p w14:paraId="10EBA996" w14:textId="1C4077BE" w:rsidR="00141333" w:rsidRDefault="003049A4">
      <w:pPr>
        <w:rPr>
          <w:ins w:id="16" w:author="Christoph Scheffel" w:date="2021-12-02T09:11:00Z"/>
          <w:rFonts w:ascii="Times New Roman" w:hAnsi="Times New Roman" w:cs="Times New Roman"/>
          <w:lang w:val="de-DE"/>
        </w:rPr>
      </w:pPr>
      <w:ins w:id="17" w:author="Christoph Scheffel" w:date="2021-12-02T09:11:00Z">
        <w:r>
          <w:rPr>
            <w:rFonts w:ascii="Times New Roman" w:hAnsi="Times New Roman" w:cs="Times New Roman"/>
            <w:lang w:val="de-DE"/>
          </w:rPr>
          <w:t>Die Studie verfolgt primär zwei Ziele:</w:t>
        </w:r>
      </w:ins>
    </w:p>
    <w:p w14:paraId="76130C70" w14:textId="63D780B8" w:rsidR="003049A4" w:rsidRDefault="003049A4">
      <w:pPr>
        <w:rPr>
          <w:ins w:id="18" w:author="Christoph Scheffel" w:date="2021-12-02T09:20:00Z"/>
          <w:rFonts w:ascii="Times New Roman" w:hAnsi="Times New Roman" w:cs="Times New Roman"/>
          <w:lang w:val="de-DE"/>
        </w:rPr>
      </w:pPr>
      <w:ins w:id="19" w:author="Christoph Scheffel" w:date="2021-12-02T09:11:00Z">
        <w:r>
          <w:rPr>
            <w:rFonts w:ascii="Times New Roman" w:hAnsi="Times New Roman" w:cs="Times New Roman"/>
            <w:lang w:val="de-DE"/>
          </w:rPr>
          <w:t xml:space="preserve">Im ersten Teil der Studie geht es darum herauszufinden, ob </w:t>
        </w:r>
      </w:ins>
      <w:ins w:id="20" w:author="Christoph Scheffel" w:date="2021-12-02T09:12:00Z">
        <w:r>
          <w:rPr>
            <w:rFonts w:ascii="Times New Roman" w:hAnsi="Times New Roman" w:cs="Times New Roman"/>
            <w:lang w:val="de-DE"/>
          </w:rPr>
          <w:t>unterschiedliche Ausprägungen</w:t>
        </w:r>
      </w:ins>
      <w:ins w:id="21" w:author="Christoph Scheffel" w:date="2021-12-02T09:13:00Z">
        <w:r>
          <w:rPr>
            <w:rFonts w:ascii="Times New Roman" w:hAnsi="Times New Roman" w:cs="Times New Roman"/>
            <w:lang w:val="de-DE"/>
          </w:rPr>
          <w:t xml:space="preserve"> in der Persönlichkeitseigenschaft Need for Cognition mit unterschiedlichen </w:t>
        </w:r>
      </w:ins>
      <w:ins w:id="22" w:author="Christoph Scheffel" w:date="2021-12-02T09:19:00Z">
        <w:r>
          <w:rPr>
            <w:rFonts w:ascii="Times New Roman" w:hAnsi="Times New Roman" w:cs="Times New Roman"/>
            <w:lang w:val="de-DE"/>
          </w:rPr>
          <w:t xml:space="preserve">subjektiven Werten von kognitiven Anforderungsstufen einhergehen. </w:t>
        </w:r>
      </w:ins>
      <w:ins w:id="23" w:author="Christoph Scheffel" w:date="2021-12-02T09:22:00Z">
        <w:r w:rsidR="00E50E50">
          <w:rPr>
            <w:rFonts w:ascii="Times New Roman" w:hAnsi="Times New Roman" w:cs="Times New Roman"/>
            <w:lang w:val="de-DE"/>
          </w:rPr>
          <w:t>Es soll betrachtet werden, ob Need for Cognition die jeweiligen subjektiven Werte vorhersagen kann.</w:t>
        </w:r>
      </w:ins>
    </w:p>
    <w:p w14:paraId="375C9F68" w14:textId="16072A01" w:rsidR="003049A4" w:rsidRDefault="003049A4">
      <w:pPr>
        <w:rPr>
          <w:rFonts w:ascii="Times New Roman" w:hAnsi="Times New Roman" w:cs="Times New Roman"/>
          <w:lang w:val="de-DE"/>
        </w:rPr>
      </w:pPr>
      <w:ins w:id="24" w:author="Christoph Scheffel" w:date="2021-12-02T09:20:00Z">
        <w:r>
          <w:rPr>
            <w:rFonts w:ascii="Times New Roman" w:hAnsi="Times New Roman" w:cs="Times New Roman"/>
            <w:lang w:val="de-DE"/>
          </w:rPr>
          <w:t>Im zweiten Teil der Studie besteht das Ziel darin</w:t>
        </w:r>
      </w:ins>
      <w:ins w:id="25" w:author="Christoph Scheffel" w:date="2021-12-02T09:22:00Z">
        <w:r w:rsidR="00E50E50">
          <w:rPr>
            <w:rFonts w:ascii="Times New Roman" w:hAnsi="Times New Roman" w:cs="Times New Roman"/>
            <w:lang w:val="de-DE"/>
          </w:rPr>
          <w:t xml:space="preserve"> </w:t>
        </w:r>
      </w:ins>
      <w:ins w:id="26" w:author="Christoph Scheffel" w:date="2021-12-02T09:23:00Z">
        <w:r w:rsidR="00E50E50">
          <w:rPr>
            <w:rFonts w:ascii="Times New Roman" w:hAnsi="Times New Roman" w:cs="Times New Roman"/>
            <w:lang w:val="de-DE"/>
          </w:rPr>
          <w:t xml:space="preserve">individuelle </w:t>
        </w:r>
      </w:ins>
      <w:ins w:id="27" w:author="Christoph Scheffel" w:date="2021-12-02T09:22:00Z">
        <w:r w:rsidR="00E50E50">
          <w:rPr>
            <w:rFonts w:ascii="Times New Roman" w:hAnsi="Times New Roman" w:cs="Times New Roman"/>
            <w:lang w:val="de-DE"/>
          </w:rPr>
          <w:t>subjektive Werte von Emotionsregula</w:t>
        </w:r>
      </w:ins>
      <w:ins w:id="28" w:author="Christoph Scheffel" w:date="2021-12-02T09:23:00Z">
        <w:r w:rsidR="00E50E50">
          <w:rPr>
            <w:rFonts w:ascii="Times New Roman" w:hAnsi="Times New Roman" w:cs="Times New Roman"/>
            <w:lang w:val="de-DE"/>
          </w:rPr>
          <w:t>tionsstrategien zu bestimmen</w:t>
        </w:r>
      </w:ins>
      <w:ins w:id="29" w:author="Christoph Scheffel" w:date="2021-12-02T09:21:00Z">
        <w:r>
          <w:rPr>
            <w:rFonts w:ascii="Times New Roman" w:hAnsi="Times New Roman" w:cs="Times New Roman"/>
            <w:lang w:val="de-DE"/>
          </w:rPr>
          <w:t>.</w:t>
        </w:r>
      </w:ins>
      <w:ins w:id="30" w:author="Christoph Scheffel" w:date="2021-12-02T09:23:00Z">
        <w:r w:rsidR="00E50E50">
          <w:rPr>
            <w:rFonts w:ascii="Times New Roman" w:hAnsi="Times New Roman" w:cs="Times New Roman"/>
            <w:lang w:val="de-DE"/>
          </w:rPr>
          <w:t xml:space="preserve"> Dazu soll ein neues Paradigma erprobt werden.</w:t>
        </w:r>
      </w:ins>
      <w:ins w:id="31"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2"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3" w:author="Christoph Scheffel" w:date="2021-12-02T09:23:00Z">
        <w:r w:rsidR="00CC1847">
          <w:rPr>
            <w:rFonts w:ascii="Times New Roman" w:hAnsi="Times New Roman" w:cs="Times New Roman"/>
            <w:lang w:val="de-DE"/>
          </w:rPr>
          <w:t xml:space="preserve"> Weiterhin soll geschaut werden, ob dur</w:t>
        </w:r>
      </w:ins>
      <w:ins w:id="34" w:author="Christoph Scheffel" w:date="2021-12-02T09:24:00Z">
        <w:r w:rsidR="00CC1847">
          <w:rPr>
            <w:rFonts w:ascii="Times New Roman" w:hAnsi="Times New Roman" w:cs="Times New Roman"/>
            <w:lang w:val="de-DE"/>
          </w:rPr>
          <w:t>ch Reaktionen</w:t>
        </w:r>
      </w:ins>
      <w:ins w:id="35" w:author="Christoph Scheffel" w:date="2021-12-02T09:29:00Z">
        <w:r w:rsidR="003C7469">
          <w:rPr>
            <w:rFonts w:ascii="Times New Roman" w:hAnsi="Times New Roman" w:cs="Times New Roman"/>
            <w:lang w:val="de-DE"/>
          </w:rPr>
          <w:t xml:space="preserve"> </w:t>
        </w:r>
      </w:ins>
      <w:ins w:id="36" w:author="Christoph Scheffel" w:date="2021-12-02T09:24:00Z">
        <w:r w:rsidR="00CC1847">
          <w:rPr>
            <w:rFonts w:ascii="Times New Roman" w:hAnsi="Times New Roman" w:cs="Times New Roman"/>
            <w:lang w:val="de-DE"/>
          </w:rPr>
          <w:t xml:space="preserve">während der Regulation </w:t>
        </w:r>
      </w:ins>
      <w:ins w:id="37"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38" w:author="Christoph Scheffel" w:date="2021-12-02T09:24:00Z">
        <w:r w:rsidR="00CC1847">
          <w:rPr>
            <w:rFonts w:ascii="Times New Roman" w:hAnsi="Times New Roman" w:cs="Times New Roman"/>
            <w:lang w:val="de-DE"/>
          </w:rPr>
          <w:t xml:space="preserve">die individuellen subjektiven Werte </w:t>
        </w:r>
      </w:ins>
      <w:ins w:id="39" w:author="Christoph Scheffel" w:date="2021-12-02T09:29:00Z">
        <w:r w:rsidR="003C7469">
          <w:rPr>
            <w:rFonts w:ascii="Times New Roman" w:hAnsi="Times New Roman" w:cs="Times New Roman"/>
            <w:lang w:val="de-DE"/>
          </w:rPr>
          <w:t>vorhergesagt</w:t>
        </w:r>
      </w:ins>
      <w:ins w:id="40" w:author="Christoph Scheffel" w:date="2021-12-02T09:24:00Z">
        <w:r w:rsidR="00CC1847">
          <w:rPr>
            <w:rFonts w:ascii="Times New Roman" w:hAnsi="Times New Roman" w:cs="Times New Roman"/>
            <w:lang w:val="de-DE"/>
          </w:rPr>
          <w:t xml:space="preserve"> werden können</w:t>
        </w:r>
      </w:ins>
      <w:ins w:id="41" w:author="Christoph Scheffel" w:date="2021-12-02T09:29:00Z">
        <w:r w:rsidR="003C7469">
          <w:rPr>
            <w:rFonts w:ascii="Times New Roman" w:hAnsi="Times New Roman" w:cs="Times New Roman"/>
            <w:lang w:val="de-DE"/>
          </w:rPr>
          <w:t>.</w:t>
        </w:r>
      </w:ins>
      <w:ins w:id="42"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1DD2ED5D" w14:textId="77777777" w:rsidR="00F426E6" w:rsidRDefault="00940187">
      <w:pPr>
        <w:rPr>
          <w:ins w:id="43" w:author="Christoph Scheffel" w:date="2021-12-08T10:54:00Z"/>
          <w:rFonts w:ascii="Times New Roman" w:hAnsi="Times New Roman" w:cs="Times New Roman"/>
          <w:lang w:val="de-DE"/>
        </w:rPr>
      </w:pPr>
      <w:r>
        <w:rPr>
          <w:rFonts w:ascii="Times New Roman" w:hAnsi="Times New Roman" w:cs="Times New Roman"/>
          <w:lang w:val="de-DE"/>
        </w:rPr>
        <w:t xml:space="preserve">Gesunden Probanden werden eingeladen, an der Studie teilzunehmen. </w:t>
      </w:r>
      <w:ins w:id="44" w:author="Christoph Scheffel" w:date="2021-12-08T10:38:00Z">
        <w:r w:rsidR="000B02AC">
          <w:rPr>
            <w:rFonts w:ascii="Times New Roman" w:hAnsi="Times New Roman" w:cs="Times New Roman"/>
            <w:lang w:val="de-DE"/>
          </w:rPr>
          <w:t xml:space="preserve">Wenn Personen Interesse haben, sollen Sie einem Link folgen. Die Teilnehmenden </w:t>
        </w:r>
      </w:ins>
      <w:ins w:id="45" w:author="Christoph Scheffel" w:date="2021-12-08T10:41:00Z">
        <w:r w:rsidR="00B065E2">
          <w:rPr>
            <w:rFonts w:ascii="Times New Roman" w:hAnsi="Times New Roman" w:cs="Times New Roman"/>
            <w:lang w:val="de-DE"/>
          </w:rPr>
          <w:t xml:space="preserve">lesen zunächst die Aufklärung und Einwilligung in das Experiment im Allgemeinen und die Persönlichkeitsfragebögen im Speziellen. Dann </w:t>
        </w:r>
      </w:ins>
      <w:ins w:id="46" w:author="Christoph Scheffel" w:date="2021-12-08T10:38:00Z">
        <w:r w:rsidR="000B02AC">
          <w:rPr>
            <w:rFonts w:ascii="Times New Roman" w:hAnsi="Times New Roman" w:cs="Times New Roman"/>
            <w:lang w:val="de-DE"/>
          </w:rPr>
          <w:t xml:space="preserve">werden </w:t>
        </w:r>
        <w:r w:rsidR="000B02AC">
          <w:rPr>
            <w:rFonts w:ascii="Times New Roman" w:hAnsi="Times New Roman" w:cs="Times New Roman"/>
            <w:lang w:val="de-DE"/>
          </w:rPr>
          <w:lastRenderedPageBreak/>
          <w:t xml:space="preserve">zunächst online eine Reihe an Fragebögen bearbeiten. </w:t>
        </w:r>
      </w:ins>
      <w:ins w:id="47" w:author="Christoph Scheffel" w:date="2021-12-08T10:39:00Z">
        <w:r w:rsidR="000B02AC">
          <w:rPr>
            <w:rFonts w:ascii="Times New Roman" w:hAnsi="Times New Roman" w:cs="Times New Roman"/>
            <w:lang w:val="de-DE"/>
          </w:rPr>
          <w:t xml:space="preserve">Zunächst werden die Ausschlusskriterien abgefragt. Sollte eine Person ein Ausschlusskriterium erfüllen, wird die Bearbeitung weiterer Fragebögen abgebrochen. Anschließend werden soziodemographische Daten erfasst. Zuletzt bearbeiten die Personen eine </w:t>
        </w:r>
      </w:ins>
      <w:ins w:id="48" w:author="Christoph Scheffel" w:date="2021-12-08T10:40:00Z">
        <w:r w:rsidR="00B065E2">
          <w:rPr>
            <w:rFonts w:ascii="Times New Roman" w:hAnsi="Times New Roman" w:cs="Times New Roman"/>
            <w:lang w:val="de-DE"/>
          </w:rPr>
          <w:t>Reihe an Persönlichkeitsf</w:t>
        </w:r>
        <w:r w:rsidR="000B02AC">
          <w:rPr>
            <w:rFonts w:ascii="Times New Roman" w:hAnsi="Times New Roman" w:cs="Times New Roman"/>
            <w:lang w:val="de-DE"/>
          </w:rPr>
          <w:t xml:space="preserve">ragebögen. </w:t>
        </w:r>
        <w:r w:rsidR="00B065E2">
          <w:rPr>
            <w:rFonts w:ascii="Times New Roman" w:hAnsi="Times New Roman" w:cs="Times New Roman"/>
            <w:lang w:val="de-DE"/>
          </w:rPr>
          <w:t>Ist dieser Teil beendet, gelangen die Teilnehmende</w:t>
        </w:r>
        <w:r w:rsidR="00F426E6">
          <w:rPr>
            <w:rFonts w:ascii="Times New Roman" w:hAnsi="Times New Roman" w:cs="Times New Roman"/>
            <w:lang w:val="de-DE"/>
          </w:rPr>
          <w:t>n zu einem Terminplaner, bei dem Termine für die beiden Labortestungen vereinbart werden können.</w:t>
        </w:r>
      </w:ins>
    </w:p>
    <w:p w14:paraId="59363737" w14:textId="77777777" w:rsidR="00F426E6" w:rsidRDefault="00F426E6">
      <w:pPr>
        <w:rPr>
          <w:ins w:id="49" w:author="Christoph Scheffel" w:date="2021-12-08T10:54:00Z"/>
          <w:rFonts w:ascii="Times New Roman" w:hAnsi="Times New Roman" w:cs="Times New Roman"/>
          <w:lang w:val="de-DE"/>
        </w:rPr>
      </w:pPr>
      <w:ins w:id="50" w:author="Christoph Scheffel" w:date="2021-12-08T10:54:00Z">
        <w:r>
          <w:rPr>
            <w:rFonts w:ascii="Times New Roman" w:hAnsi="Times New Roman" w:cs="Times New Roman"/>
            <w:lang w:val="de-DE"/>
          </w:rPr>
          <w:t>Labortermin 1:</w:t>
        </w:r>
      </w:ins>
    </w:p>
    <w:p w14:paraId="5004C318" w14:textId="77777777" w:rsidR="00F426E6" w:rsidRDefault="00F426E6">
      <w:pPr>
        <w:rPr>
          <w:ins w:id="51" w:author="Christoph Scheffel" w:date="2021-12-08T10:54:00Z"/>
          <w:rFonts w:ascii="Times New Roman" w:hAnsi="Times New Roman" w:cs="Times New Roman"/>
          <w:lang w:val="de-DE"/>
        </w:rPr>
      </w:pPr>
      <w:ins w:id="52" w:author="Christoph Scheffel" w:date="2021-12-08T10:54:00Z">
        <w:r>
          <w:rPr>
            <w:rFonts w:ascii="Times New Roman" w:hAnsi="Times New Roman" w:cs="Times New Roman"/>
            <w:lang w:val="de-DE"/>
          </w:rPr>
          <w:t xml:space="preserve">Labortermin 2: </w:t>
        </w:r>
      </w:ins>
    </w:p>
    <w:p w14:paraId="1E3CFA6E" w14:textId="5FF8222E" w:rsidR="00DF3B03" w:rsidRDefault="005D06B5">
      <w:pPr>
        <w:rPr>
          <w:rFonts w:ascii="Times New Roman" w:hAnsi="Times New Roman" w:cs="Times New Roman"/>
          <w:lang w:val="de-DE"/>
        </w:rPr>
      </w:pPr>
      <w:ins w:id="53" w:author="Christoph Scheffel" w:date="2021-12-08T11:43:00Z">
        <w:r>
          <w:rPr>
            <w:rFonts w:ascii="Times New Roman" w:hAnsi="Times New Roman" w:cs="Times New Roman"/>
            <w:lang w:val="de-DE"/>
          </w:rPr>
          <w:t xml:space="preserve">Nach Abgleich des Probandencodes </w:t>
        </w:r>
      </w:ins>
      <w:bookmarkStart w:id="54" w:name="_GoBack"/>
      <w:bookmarkEnd w:id="54"/>
      <w:del w:id="55" w:author="Christoph Scheffel" w:date="2021-12-08T11:43:00Z">
        <w:r w:rsidR="00940187" w:rsidDel="005D06B5">
          <w:rPr>
            <w:rFonts w:ascii="Times New Roman" w:hAnsi="Times New Roman" w:cs="Times New Roman"/>
            <w:lang w:val="de-DE"/>
          </w:rPr>
          <w:delText xml:space="preserve">Nach der Erfassung demographischer Daten </w:delText>
        </w:r>
      </w:del>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EmoPicS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Cognitive-Effort-Discounting-Paradigmas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Kester, &amp;amp;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(Westbrook, Kester, &amp; Braver,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1377281A" w14:textId="7FC893EB" w:rsidR="003215B1" w:rsidRDefault="00ED0A4E">
      <w:pPr>
        <w:rPr>
          <w:rFonts w:ascii="Times New Roman" w:hAnsi="Times New Roman" w:cs="Times New Roman"/>
          <w:lang w:val="de-DE"/>
        </w:rPr>
      </w:pPr>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Da die Daten im Rahmen einer Bachelorarbeit erhoben werden, wird die Erhebung bis zum vereinbarten </w:t>
      </w:r>
      <w:r w:rsidR="0008669F" w:rsidRPr="00891FC0">
        <w:rPr>
          <w:rFonts w:ascii="Times New Roman" w:hAnsi="Times New Roman" w:cs="Times New Roman"/>
          <w:lang w:val="de-DE"/>
        </w:rPr>
        <w:t>Datum des Erhebungsendes</w:t>
      </w:r>
      <w:r w:rsidR="00891FC0">
        <w:rPr>
          <w:rFonts w:ascii="Times New Roman" w:hAnsi="Times New Roman" w:cs="Times New Roman"/>
          <w:lang w:val="de-DE"/>
        </w:rPr>
        <w:t xml:space="preserve"> (03.01.2022)</w:t>
      </w:r>
      <w:r w:rsidR="0008669F">
        <w:rPr>
          <w:rFonts w:ascii="Times New Roman" w:hAnsi="Times New Roman" w:cs="Times New Roman"/>
          <w:lang w:val="de-DE"/>
        </w:rPr>
        <w:t xml:space="preserve"> andauern und alle bis dahin teilgenommenen Personen werden ausgewertet.</w:t>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77777777" w:rsidR="00FC0AA7" w:rsidRPr="00FC0AA7" w:rsidRDefault="00FC0AA7">
      <w:pPr>
        <w:rPr>
          <w:rFonts w:ascii="Times New Roman" w:hAnsi="Times New Roman" w:cs="Times New Roman"/>
          <w:lang w:val="de-DE"/>
        </w:rPr>
      </w:pPr>
      <w:r w:rsidRPr="00FC0AA7">
        <w:rPr>
          <w:rFonts w:ascii="Times New Roman" w:hAnsi="Times New Roman" w:cs="Times New Roman"/>
          <w:lang w:val="de-DE"/>
        </w:rPr>
        <w:t>Es sollen ca. N = 50 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Gesunde Erwachsene im Alter zwischen 18 und 45 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lastRenderedPageBreak/>
        <w:t>Ablauf</w:t>
      </w:r>
      <w:r w:rsidR="00A25DE7" w:rsidRPr="00A25DE7">
        <w:rPr>
          <w:rFonts w:ascii="Times New Roman" w:hAnsi="Times New Roman" w:cs="Times New Roman"/>
          <w:b/>
          <w:lang w:val="de-DE"/>
        </w:rPr>
        <w:t>:</w:t>
      </w:r>
    </w:p>
    <w:p w14:paraId="56FC3BE7" w14:textId="77777777" w:rsidR="00821A6A" w:rsidRDefault="00E90AA6">
      <w:pPr>
        <w:rPr>
          <w:rFonts w:ascii="Times New Roman" w:hAnsi="Times New Roman" w:cs="Times New Roman"/>
          <w:lang w:val="de-DE"/>
        </w:rPr>
      </w:pPr>
      <w:r>
        <w:rPr>
          <w:rFonts w:ascii="Times New Roman" w:hAnsi="Times New Roman" w:cs="Times New Roman"/>
          <w:lang w:val="de-DE"/>
        </w:rPr>
        <w:t xml:space="preserve">Nach Erhalt des Zugangslinks können Teilnehmende zu jeder Tageszeit das Experiment selbstständig am heimischen Computer durchführen. Es erfolgt zunächst die schriftliche Aufklärung der Teilnehmenden. Nachdem diese gelesen wurde, muss die Einwilligung zur Teilnahme am Experiment durch Bestätigung eines entsprechenden Feldes gekennzeichnet sein. Erst wenn dies geschehen ist, kann die Bearbeitung des eigentlichen Experimentes beginnen. </w:t>
      </w:r>
    </w:p>
    <w:p w14:paraId="2592E39D" w14:textId="77777777" w:rsidR="00821A6A" w:rsidRDefault="00E90AA6">
      <w:pPr>
        <w:rPr>
          <w:rFonts w:ascii="Times New Roman" w:hAnsi="Times New Roman" w:cs="Times New Roman"/>
          <w:lang w:val="de-DE"/>
        </w:rPr>
      </w:pPr>
      <w:r>
        <w:rPr>
          <w:rFonts w:ascii="Times New Roman" w:hAnsi="Times New Roman" w:cs="Times New Roman"/>
          <w:lang w:val="de-DE"/>
        </w:rPr>
        <w:t>Es werden nun zunächst die Instruktionen für die jeweiligen Strategien („Ablenken“, „Distanzieren“ und „Unterdrücken“ – sowie die Vergleichsbedingung „Anschauen“) präsentiert.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pPr>
        <w:rPr>
          <w:rFonts w:ascii="Times New Roman" w:hAnsi="Times New Roman" w:cs="Times New Roman"/>
          <w:lang w:val="de-DE"/>
        </w:rPr>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rPr>
          <w:rFonts w:ascii="Times New Roman" w:hAnsi="Times New Roman" w:cs="Times New Roman"/>
          <w:lang w:val="de-DE"/>
        </w:rPr>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pPr>
        <w:rPr>
          <w:rFonts w:ascii="Times New Roman" w:hAnsi="Times New Roman" w:cs="Times New Roman"/>
          <w:lang w:val="de-DE"/>
        </w:rPr>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rPr>
          <w:rFonts w:ascii="Times New Roman" w:hAnsi="Times New Roman" w:cs="Times New Roman"/>
          <w:lang w:val="de-DE"/>
        </w:rPr>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rPr>
          <w:rFonts w:ascii="Times New Roman" w:hAnsi="Times New Roman" w:cs="Times New Roman"/>
          <w:lang w:val="de-DE"/>
        </w:rPr>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pPr>
        <w:rPr>
          <w:rFonts w:ascii="Times New Roman" w:hAnsi="Times New Roman" w:cs="Times New Roman"/>
          <w:lang w:val="de-DE"/>
        </w:rPr>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pPr>
        <w:rPr>
          <w:rFonts w:ascii="Times New Roman" w:hAnsi="Times New Roman" w:cs="Times New Roman"/>
          <w:lang w:val="de-DE"/>
        </w:rPr>
      </w:pPr>
      <w:r>
        <w:rPr>
          <w:rFonts w:ascii="Times New Roman" w:hAnsi="Times New Roman" w:cs="Times New Roman"/>
          <w:lang w:val="de-DE"/>
        </w:rPr>
        <w:lastRenderedPageBreak/>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pPr>
        <w:rPr>
          <w:rFonts w:ascii="Times New Roman" w:hAnsi="Times New Roman" w:cs="Times New Roman"/>
          <w:lang w:val="de-DE"/>
        </w:rPr>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rPr>
          <w:rFonts w:ascii="Times New Roman" w:hAnsi="Times New Roman" w:cs="Times New Roman"/>
          <w:lang w:val="de-DE"/>
        </w:rPr>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rPr>
          <w:rFonts w:ascii="Times New Roman" w:hAnsi="Times New Roman" w:cs="Times New Roman"/>
          <w:lang w:val="de-DE"/>
        </w:rPr>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58B6CF33" w14:textId="77777777" w:rsidR="00562CB3" w:rsidRPr="00562CB3" w:rsidRDefault="00DF549E" w:rsidP="00562CB3">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562CB3" w:rsidRPr="00562CB3">
        <w:t xml:space="preserve">Faul, F., Erdfelder, E., Buchner, A., &amp; Lang, A. G. (2009). Statistical power analyses using G*Power 3.1: Tests for correlation and regression analyses. </w:t>
      </w:r>
      <w:r w:rsidR="00562CB3" w:rsidRPr="00562CB3">
        <w:rPr>
          <w:i/>
        </w:rPr>
        <w:t>Behavior Research Methods, 41</w:t>
      </w:r>
      <w:r w:rsidR="00562CB3" w:rsidRPr="00562CB3">
        <w:t>(4), 1149-1160. doi:10.3758/Brm.41.4.1149</w:t>
      </w:r>
    </w:p>
    <w:p w14:paraId="1A6ECF74" w14:textId="77777777" w:rsidR="00562CB3" w:rsidRPr="00562CB3" w:rsidRDefault="00562CB3" w:rsidP="00562CB3">
      <w:pPr>
        <w:pStyle w:val="EndNoteBibliography"/>
        <w:spacing w:after="0"/>
        <w:ind w:left="720" w:hanging="720"/>
      </w:pPr>
      <w:r w:rsidRPr="00562CB3">
        <w:t xml:space="preserve">Faul, F., Erdfelder, E., Lang, A. G., &amp; Buchner, A. (2007). G*Power 3: a flexible statistical power analysis program for the social, behavioral, and biomedical sciences. </w:t>
      </w:r>
      <w:r w:rsidRPr="00562CB3">
        <w:rPr>
          <w:i/>
        </w:rPr>
        <w:t>Behavior Research Methods, 39</w:t>
      </w:r>
      <w:r w:rsidRPr="00562CB3">
        <w:t>(2), 175-191. doi:10.3758/BF03193146</w:t>
      </w:r>
    </w:p>
    <w:p w14:paraId="1E81D1AB" w14:textId="77777777" w:rsidR="00562CB3" w:rsidRPr="00562CB3" w:rsidRDefault="00562CB3" w:rsidP="00562CB3">
      <w:pPr>
        <w:pStyle w:val="EndNoteBibliography"/>
        <w:spacing w:after="0"/>
        <w:ind w:left="720" w:hanging="720"/>
      </w:pPr>
      <w:r w:rsidRPr="00562CB3">
        <w:t xml:space="preserve">Gross, J. J. (1998a). Antecedent- and response-focused emotion regulation: divergent consequences for experience, expression, and physiology. </w:t>
      </w:r>
      <w:r w:rsidRPr="00562CB3">
        <w:rPr>
          <w:i/>
        </w:rPr>
        <w:t>Journal of Personality and Social Psychology, 74</w:t>
      </w:r>
      <w:r w:rsidRPr="00562CB3">
        <w:t>(1), 224-237. doi:10.1037/0022-3514.74.1.224</w:t>
      </w:r>
    </w:p>
    <w:p w14:paraId="28A122CB" w14:textId="77777777" w:rsidR="00562CB3" w:rsidRPr="00562CB3" w:rsidRDefault="00562CB3" w:rsidP="00562CB3">
      <w:pPr>
        <w:pStyle w:val="EndNoteBibliography"/>
        <w:spacing w:after="0"/>
        <w:ind w:left="720" w:hanging="720"/>
      </w:pPr>
      <w:r w:rsidRPr="00562CB3">
        <w:t xml:space="preserve">Gross, J. J. (1998b). The emerging field of emotion regulation: An integrative review. </w:t>
      </w:r>
      <w:r w:rsidRPr="00562CB3">
        <w:rPr>
          <w:i/>
        </w:rPr>
        <w:t>Review of General Psychology, 2</w:t>
      </w:r>
      <w:r w:rsidRPr="00562CB3">
        <w:t>(3), 271-299. doi:10.1037/1089-2680.2.3.271</w:t>
      </w:r>
    </w:p>
    <w:p w14:paraId="301DD560" w14:textId="77777777" w:rsidR="00562CB3" w:rsidRPr="00562CB3" w:rsidRDefault="00562CB3" w:rsidP="00562CB3">
      <w:pPr>
        <w:pStyle w:val="EndNoteBibliography"/>
        <w:spacing w:after="0"/>
        <w:ind w:left="720" w:hanging="720"/>
      </w:pPr>
      <w:r w:rsidRPr="00562CB3">
        <w:t xml:space="preserve">Gross, J. J., &amp; John, O. P. (2003). Individual differences in two emotion regulation processes: implications for affect, relationships, and well-being. </w:t>
      </w:r>
      <w:r w:rsidRPr="00562CB3">
        <w:rPr>
          <w:i/>
        </w:rPr>
        <w:t>Journal of Personality and Social Psychology, 85</w:t>
      </w:r>
      <w:r w:rsidRPr="00562CB3">
        <w:t>(2), 348-362. doi:10.1037/0022-3514.85.2.348</w:t>
      </w:r>
    </w:p>
    <w:p w14:paraId="5C27242C" w14:textId="77777777" w:rsidR="00562CB3" w:rsidRPr="00562CB3" w:rsidRDefault="00562CB3" w:rsidP="00562CB3">
      <w:pPr>
        <w:pStyle w:val="EndNoteBibliography"/>
        <w:spacing w:after="0"/>
        <w:ind w:left="720" w:hanging="720"/>
      </w:pPr>
      <w:r w:rsidRPr="00562CB3">
        <w:t xml:space="preserve">Lang, P. J., Bradley, M. M., &amp; Cuthbert, B. N. (2008). </w:t>
      </w:r>
      <w:r w:rsidRPr="00562CB3">
        <w:rPr>
          <w:i/>
        </w:rPr>
        <w:t>International affective picture system (IAPS): affective ratings of pictures and instruction manual</w:t>
      </w:r>
      <w:r w:rsidRPr="00562CB3">
        <w:t>. Gainsville, FL: University of Florida.</w:t>
      </w:r>
    </w:p>
    <w:p w14:paraId="343CE7A2" w14:textId="77777777" w:rsidR="00562CB3" w:rsidRPr="00562CB3" w:rsidRDefault="00562CB3" w:rsidP="00562CB3">
      <w:pPr>
        <w:pStyle w:val="EndNoteBibliography"/>
        <w:spacing w:after="0"/>
        <w:ind w:left="720" w:hanging="720"/>
      </w:pPr>
      <w:r w:rsidRPr="00562CB3">
        <w:lastRenderedPageBreak/>
        <w:t xml:space="preserve">Scheffel, C., Graupner, S. T., Gartner, A., Zerna, J., Strobel, A., &amp; Dorfel, D. (2021). Effort beats effectiveness in emotion regulation choice: Differences between suppression and distancing in subjective and physiological measures. </w:t>
      </w:r>
      <w:r w:rsidRPr="00562CB3">
        <w:rPr>
          <w:i/>
        </w:rPr>
        <w:t>Psychophysiology, n/a</w:t>
      </w:r>
      <w:r w:rsidRPr="00562CB3">
        <w:t>(n/a), e13908. doi:10.1111/psyp.13908</w:t>
      </w:r>
    </w:p>
    <w:p w14:paraId="4BAF6EC5" w14:textId="77777777" w:rsidR="00562CB3" w:rsidRPr="00562CB3" w:rsidRDefault="00562CB3" w:rsidP="00562CB3">
      <w:pPr>
        <w:pStyle w:val="EndNoteBibliography"/>
        <w:spacing w:after="0"/>
        <w:ind w:left="720" w:hanging="720"/>
      </w:pPr>
      <w:r w:rsidRPr="00562CB3">
        <w:t xml:space="preserve">Sheppes, G., Scheibe, S., Suri, G., &amp; Gross, J. J. (2011). Emotion-regulation choice. </w:t>
      </w:r>
      <w:r w:rsidRPr="00562CB3">
        <w:rPr>
          <w:i/>
        </w:rPr>
        <w:t>Psychological Science, 22</w:t>
      </w:r>
      <w:r w:rsidRPr="00562CB3">
        <w:t>(11), 1391-1396. doi:10.1177/0956797611418350</w:t>
      </w:r>
    </w:p>
    <w:p w14:paraId="14D6454F" w14:textId="77777777" w:rsidR="00562CB3" w:rsidRPr="00562CB3" w:rsidRDefault="00562CB3" w:rsidP="00562CB3">
      <w:pPr>
        <w:pStyle w:val="EndNoteBibliography"/>
        <w:spacing w:after="0"/>
        <w:ind w:left="720" w:hanging="720"/>
      </w:pPr>
      <w:r w:rsidRPr="00562CB3">
        <w:t xml:space="preserve">Wessa, M., Kanske, P., Neumeister, P., Bode, K., Heissler, J., &amp; Schönfelder, S. (2010). EmoPics: Subjektive und psychophysiologische Evaluation neuen Bildmaterials für die klinisch-biopsychologische Forschung. </w:t>
      </w:r>
      <w:r w:rsidRPr="00562CB3">
        <w:rPr>
          <w:i/>
        </w:rPr>
        <w:t>Zeitschrift für Klinische Psychologie und Psychotherapie, 39</w:t>
      </w:r>
      <w:r w:rsidRPr="00562CB3">
        <w:t xml:space="preserve">(Suppl. 1/11), 77. </w:t>
      </w:r>
    </w:p>
    <w:p w14:paraId="53837826" w14:textId="77777777" w:rsidR="00562CB3" w:rsidRPr="00562CB3" w:rsidRDefault="00562CB3" w:rsidP="00562CB3">
      <w:pPr>
        <w:pStyle w:val="EndNoteBibliography"/>
        <w:ind w:left="720" w:hanging="720"/>
      </w:pPr>
      <w:r w:rsidRPr="00562CB3">
        <w:t xml:space="preserve">Westbrook, A., Kester, D., &amp; Braver, T. S. (2013). What is the subjective cost of cognitive effort? Load, trait, and aging effects revealed by economic preference. </w:t>
      </w:r>
      <w:r w:rsidRPr="00562CB3">
        <w:rPr>
          <w:i/>
        </w:rPr>
        <w:t>PLoS One, 8</w:t>
      </w:r>
      <w:r w:rsidRPr="00562CB3">
        <w:t>(7), e68210. doi:10.1371/journal.pone.0068210</w:t>
      </w:r>
    </w:p>
    <w:p w14:paraId="5A9C0DD7" w14:textId="2255E01D"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02T09:07:00Z" w:initials="CS">
    <w:p w14:paraId="64F76EE2" w14:textId="48192DE8" w:rsidR="00F74E11" w:rsidRDefault="00F74E11">
      <w:pPr>
        <w:pStyle w:val="Kommentartext"/>
      </w:pPr>
      <w:r>
        <w:rPr>
          <w:rStyle w:val="Kommentarzeichen"/>
        </w:rPr>
        <w:annotationRef/>
      </w:r>
      <w:r>
        <w:t>ÜBERARBEITEN</w:t>
      </w:r>
    </w:p>
  </w:comment>
  <w:comment w:id="15" w:author="Christoph Scheffel" w:date="2021-12-08T10:25:00Z" w:initials="CS">
    <w:p w14:paraId="04D25EE9" w14:textId="4FF78D76" w:rsidR="00C86086" w:rsidRDefault="00C86086">
      <w:pPr>
        <w:pStyle w:val="Kommentartext"/>
      </w:pPr>
      <w:r>
        <w:rPr>
          <w:rStyle w:val="Kommentarzeichen"/>
        </w:rPr>
        <w:annotationRef/>
      </w:r>
      <w:r>
        <w:t>Stimmt das so?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F76EE2" w15:done="0"/>
  <w15:commentEx w15:paraId="04D25E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E658D" w14:textId="77777777" w:rsidR="00311361" w:rsidRDefault="00311361" w:rsidP="00AE7846">
      <w:pPr>
        <w:spacing w:after="0" w:line="240" w:lineRule="auto"/>
      </w:pPr>
      <w:r>
        <w:separator/>
      </w:r>
    </w:p>
  </w:endnote>
  <w:endnote w:type="continuationSeparator" w:id="0">
    <w:p w14:paraId="2F348F0C" w14:textId="77777777" w:rsidR="00311361" w:rsidRDefault="00311361"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E764B" w14:textId="77777777" w:rsidR="00311361" w:rsidRDefault="00311361" w:rsidP="00AE7846">
      <w:pPr>
        <w:spacing w:after="0" w:line="240" w:lineRule="auto"/>
      </w:pPr>
      <w:r>
        <w:separator/>
      </w:r>
    </w:p>
  </w:footnote>
  <w:footnote w:type="continuationSeparator" w:id="0">
    <w:p w14:paraId="233C515D" w14:textId="77777777" w:rsidR="00311361" w:rsidRDefault="00311361"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AE7846" w:rsidRPr="00AE7846" w:rsidRDefault="00AE7846">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AE7846" w:rsidRPr="00AE7846" w:rsidRDefault="00AE7846">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8669F"/>
    <w:rsid w:val="000B02AC"/>
    <w:rsid w:val="00141333"/>
    <w:rsid w:val="00150868"/>
    <w:rsid w:val="001A00C4"/>
    <w:rsid w:val="001B582D"/>
    <w:rsid w:val="00223B8D"/>
    <w:rsid w:val="002734BB"/>
    <w:rsid w:val="00277B26"/>
    <w:rsid w:val="002A538E"/>
    <w:rsid w:val="003049A4"/>
    <w:rsid w:val="00311361"/>
    <w:rsid w:val="003215B1"/>
    <w:rsid w:val="0039134C"/>
    <w:rsid w:val="00393412"/>
    <w:rsid w:val="003A5D5F"/>
    <w:rsid w:val="003B5FD1"/>
    <w:rsid w:val="003C7469"/>
    <w:rsid w:val="00405199"/>
    <w:rsid w:val="00426BB3"/>
    <w:rsid w:val="004E3183"/>
    <w:rsid w:val="00547811"/>
    <w:rsid w:val="00552D3C"/>
    <w:rsid w:val="00562CB3"/>
    <w:rsid w:val="00581403"/>
    <w:rsid w:val="00590414"/>
    <w:rsid w:val="00591A9C"/>
    <w:rsid w:val="005D06B5"/>
    <w:rsid w:val="006D6289"/>
    <w:rsid w:val="007B0F13"/>
    <w:rsid w:val="00814A37"/>
    <w:rsid w:val="00821A6A"/>
    <w:rsid w:val="008500AE"/>
    <w:rsid w:val="008815E5"/>
    <w:rsid w:val="00891FC0"/>
    <w:rsid w:val="008B45DA"/>
    <w:rsid w:val="008C2D50"/>
    <w:rsid w:val="00905D13"/>
    <w:rsid w:val="00940187"/>
    <w:rsid w:val="00A06D6D"/>
    <w:rsid w:val="00A07EBA"/>
    <w:rsid w:val="00A25DE7"/>
    <w:rsid w:val="00A2739B"/>
    <w:rsid w:val="00A74579"/>
    <w:rsid w:val="00AE5621"/>
    <w:rsid w:val="00AE7846"/>
    <w:rsid w:val="00B065E2"/>
    <w:rsid w:val="00B17C76"/>
    <w:rsid w:val="00B75DD0"/>
    <w:rsid w:val="00B80040"/>
    <w:rsid w:val="00C04DEF"/>
    <w:rsid w:val="00C31CFE"/>
    <w:rsid w:val="00C83421"/>
    <w:rsid w:val="00C86086"/>
    <w:rsid w:val="00CC1847"/>
    <w:rsid w:val="00D20ECE"/>
    <w:rsid w:val="00D37193"/>
    <w:rsid w:val="00DB15D8"/>
    <w:rsid w:val="00DF3B03"/>
    <w:rsid w:val="00DF549E"/>
    <w:rsid w:val="00E50E50"/>
    <w:rsid w:val="00E841E9"/>
    <w:rsid w:val="00E86F3D"/>
    <w:rsid w:val="00E8798E"/>
    <w:rsid w:val="00E90AA6"/>
    <w:rsid w:val="00ED0A4E"/>
    <w:rsid w:val="00EE1645"/>
    <w:rsid w:val="00F26B7A"/>
    <w:rsid w:val="00F426E6"/>
    <w:rsid w:val="00F74E11"/>
    <w:rsid w:val="00FC0AA7"/>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3870</Words>
  <Characters>24387</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20</cp:revision>
  <dcterms:created xsi:type="dcterms:W3CDTF">2021-11-13T13:56:00Z</dcterms:created>
  <dcterms:modified xsi:type="dcterms:W3CDTF">2021-12-08T10:43:00Z</dcterms:modified>
</cp:coreProperties>
</file>