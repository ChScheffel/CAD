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BC76C" w14:textId="77777777" w:rsidR="00C04DEF" w:rsidRPr="00141333" w:rsidRDefault="00DB15D8" w:rsidP="00DB15D8">
      <w:pPr>
        <w:jc w:val="center"/>
        <w:rPr>
          <w:rFonts w:ascii="Times New Roman" w:hAnsi="Times New Roman" w:cs="Times New Roman"/>
          <w:b/>
          <w:sz w:val="28"/>
          <w:lang w:val="de-DE"/>
        </w:rPr>
      </w:pPr>
      <w:r>
        <w:rPr>
          <w:rFonts w:ascii="Times New Roman" w:hAnsi="Times New Roman" w:cs="Times New Roman"/>
          <w:b/>
          <w:sz w:val="28"/>
          <w:lang w:val="de-DE"/>
        </w:rPr>
        <w:t>Validierung eines o</w:t>
      </w:r>
      <w:r w:rsidR="00141333" w:rsidRPr="00141333">
        <w:rPr>
          <w:rFonts w:ascii="Times New Roman" w:hAnsi="Times New Roman" w:cs="Times New Roman"/>
          <w:b/>
          <w:sz w:val="28"/>
          <w:lang w:val="de-DE"/>
        </w:rPr>
        <w:t>nline Emotionsregulationsparadigmas</w:t>
      </w:r>
    </w:p>
    <w:p w14:paraId="48EE5FC3" w14:textId="77777777" w:rsidR="00141333" w:rsidRDefault="002A538E">
      <w:pPr>
        <w:rPr>
          <w:rFonts w:ascii="Times New Roman" w:hAnsi="Times New Roman" w:cs="Times New Roman"/>
          <w:sz w:val="24"/>
          <w:lang w:val="de-DE"/>
        </w:rPr>
      </w:pPr>
      <w:r>
        <w:rPr>
          <w:rFonts w:ascii="Times New Roman" w:hAnsi="Times New Roman" w:cs="Times New Roman"/>
          <w:b/>
          <w:sz w:val="24"/>
          <w:lang w:val="de-DE"/>
        </w:rPr>
        <w:t>Studienleiter</w:t>
      </w:r>
      <w:r w:rsidR="00141333" w:rsidRPr="00141333">
        <w:rPr>
          <w:rFonts w:ascii="Times New Roman" w:hAnsi="Times New Roman" w:cs="Times New Roman"/>
          <w:sz w:val="24"/>
          <w:lang w:val="de-DE"/>
        </w:rPr>
        <w:t xml:space="preserve"> </w:t>
      </w:r>
    </w:p>
    <w:p w14:paraId="7BDC9A79" w14:textId="2517761A" w:rsidR="00141333" w:rsidRDefault="00141333">
      <w:pPr>
        <w:rPr>
          <w:rFonts w:ascii="Times New Roman" w:hAnsi="Times New Roman" w:cs="Times New Roman"/>
          <w:lang w:val="de-DE"/>
        </w:rPr>
      </w:pPr>
      <w:r w:rsidRPr="00141333">
        <w:rPr>
          <w:rFonts w:ascii="Times New Roman" w:hAnsi="Times New Roman" w:cs="Times New Roman"/>
          <w:lang w:val="de-DE"/>
        </w:rPr>
        <w:t>Christoph Scheffel, M.Sc.</w:t>
      </w:r>
      <w:r w:rsidR="00F74E11">
        <w:rPr>
          <w:rFonts w:ascii="Times New Roman" w:hAnsi="Times New Roman" w:cs="Times New Roman"/>
          <w:lang w:val="de-DE"/>
        </w:rPr>
        <w:t>; Josephine Zerna, M.Sc.</w:t>
      </w:r>
    </w:p>
    <w:p w14:paraId="591EFD9B" w14:textId="77777777" w:rsidR="00141333" w:rsidRPr="00141333" w:rsidRDefault="002A538E">
      <w:pPr>
        <w:rPr>
          <w:rFonts w:ascii="Times New Roman" w:hAnsi="Times New Roman" w:cs="Times New Roman"/>
          <w:b/>
          <w:sz w:val="24"/>
          <w:lang w:val="de-DE"/>
        </w:rPr>
      </w:pPr>
      <w:r>
        <w:rPr>
          <w:rFonts w:ascii="Times New Roman" w:hAnsi="Times New Roman" w:cs="Times New Roman"/>
          <w:b/>
          <w:sz w:val="24"/>
          <w:lang w:val="de-DE"/>
        </w:rPr>
        <w:t>Zusammenfassung</w:t>
      </w:r>
    </w:p>
    <w:p w14:paraId="3D5D9CFF"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 xml:space="preserve">Teil 1: Need </w:t>
      </w:r>
      <w:proofErr w:type="spellStart"/>
      <w:r w:rsidRPr="000B02AC">
        <w:rPr>
          <w:rFonts w:ascii="Times New Roman" w:hAnsi="Times New Roman" w:cs="Times New Roman"/>
          <w:b/>
          <w:lang w:val="de-DE"/>
        </w:rPr>
        <w:t>for</w:t>
      </w:r>
      <w:proofErr w:type="spellEnd"/>
      <w:r w:rsidRPr="000B02AC">
        <w:rPr>
          <w:rFonts w:ascii="Times New Roman" w:hAnsi="Times New Roman" w:cs="Times New Roman"/>
          <w:b/>
          <w:lang w:val="de-DE"/>
        </w:rPr>
        <w:t xml:space="preserve"> </w:t>
      </w:r>
      <w:proofErr w:type="spellStart"/>
      <w:r w:rsidRPr="000B02AC">
        <w:rPr>
          <w:rFonts w:ascii="Times New Roman" w:hAnsi="Times New Roman" w:cs="Times New Roman"/>
          <w:b/>
          <w:lang w:val="de-DE"/>
        </w:rPr>
        <w:t>Cognition</w:t>
      </w:r>
      <w:proofErr w:type="spellEnd"/>
      <w:r w:rsidRPr="000B02AC">
        <w:rPr>
          <w:rFonts w:ascii="Times New Roman" w:hAnsi="Times New Roman" w:cs="Times New Roman"/>
          <w:b/>
          <w:lang w:val="de-DE"/>
        </w:rPr>
        <w:t xml:space="preserve"> und subjektive Werte von kognitiven Anforderungsstufen:</w:t>
      </w:r>
    </w:p>
    <w:p w14:paraId="7B13C07C" w14:textId="77777777" w:rsidR="008815E5" w:rsidRDefault="008815E5" w:rsidP="00552D3C">
      <w:pPr>
        <w:tabs>
          <w:tab w:val="right" w:pos="8352"/>
          <w:tab w:val="right" w:pos="8784"/>
        </w:tabs>
        <w:spacing w:line="240" w:lineRule="atLeast"/>
        <w:jc w:val="both"/>
        <w:rPr>
          <w:rFonts w:ascii="Times New Roman" w:hAnsi="Times New Roman" w:cs="Times New Roman"/>
          <w:lang w:val="de-DE"/>
        </w:rPr>
      </w:pPr>
      <w:commentRangeStart w:id="0"/>
      <w:r>
        <w:rPr>
          <w:rFonts w:ascii="Times New Roman" w:hAnsi="Times New Roman" w:cs="Times New Roman"/>
          <w:lang w:val="de-DE"/>
        </w:rPr>
        <w:t>[…]</w:t>
      </w:r>
      <w:commentRangeEnd w:id="0"/>
      <w:r w:rsidR="000B5D4D">
        <w:rPr>
          <w:rStyle w:val="Kommentarzeichen"/>
        </w:rPr>
        <w:commentReference w:id="0"/>
      </w:r>
    </w:p>
    <w:p w14:paraId="22B66363" w14:textId="77777777" w:rsidR="008815E5" w:rsidRPr="000B02AC" w:rsidRDefault="008815E5" w:rsidP="00552D3C">
      <w:pPr>
        <w:tabs>
          <w:tab w:val="right" w:pos="8352"/>
          <w:tab w:val="right" w:pos="8784"/>
        </w:tabs>
        <w:spacing w:line="240" w:lineRule="atLeast"/>
        <w:jc w:val="both"/>
        <w:rPr>
          <w:rFonts w:ascii="Times New Roman" w:hAnsi="Times New Roman" w:cs="Times New Roman"/>
          <w:b/>
          <w:lang w:val="de-DE"/>
        </w:rPr>
      </w:pPr>
      <w:r w:rsidRPr="000B02AC">
        <w:rPr>
          <w:rFonts w:ascii="Times New Roman" w:hAnsi="Times New Roman" w:cs="Times New Roman"/>
          <w:b/>
          <w:lang w:val="de-DE"/>
        </w:rPr>
        <w:t>Teil 2: Subjektive Werte von Emotionsregulationsstrategien:</w:t>
      </w:r>
    </w:p>
    <w:p w14:paraId="16FFF183" w14:textId="098B11E8" w:rsidR="008815E5" w:rsidDel="0039134C" w:rsidRDefault="00552D3C" w:rsidP="00552D3C">
      <w:pPr>
        <w:tabs>
          <w:tab w:val="right" w:pos="8352"/>
          <w:tab w:val="right" w:pos="8784"/>
        </w:tabs>
        <w:spacing w:line="240" w:lineRule="atLeast"/>
        <w:jc w:val="both"/>
        <w:rPr>
          <w:del w:id="1" w:author="Christoph Scheffel" w:date="2021-12-08T10:26:00Z"/>
          <w:rFonts w:ascii="Times New Roman" w:hAnsi="Times New Roman" w:cs="Times New Roman"/>
          <w:lang w:val="de-DE"/>
        </w:rPr>
      </w:pPr>
      <w:r>
        <w:rPr>
          <w:rFonts w:ascii="Times New Roman" w:hAnsi="Times New Roman" w:cs="Times New Roman"/>
          <w:lang w:val="de-DE"/>
        </w:rPr>
        <w:t xml:space="preserve">Um Emotionen zu regulieren, stehen eine Reihe an verschiedenen Strategien zur Verfügung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&lt;EndNote&gt;&lt;Cite&gt;&lt;Author&gt;Gross&lt;/Author&gt;&lt;Year&gt;1998&lt;/Year&gt;&lt;RecNum&gt;4&lt;/RecNum&gt;&lt;DisplayText&gt;(Gross, 1998b)&lt;/DisplayText&gt;&lt;record&gt;&lt;rec-number&gt;4&lt;/rec-number&gt;&lt;foreign-keys&gt;&lt;key app="EN" db-id="0pd9dtwfm9w2toerfz2xpvfkzwppv25t2f2x" timestamp="1514971898"&gt;4&lt;/key&gt;&lt;key app="ENWeb" db-id=""&gt;0&lt;/key&gt;&lt;/foreign-keys&gt;&lt;ref-type name="Journal Article"&gt;17&lt;/ref-type&gt;&lt;contributors&gt;&lt;authors&gt;&lt;author&gt;Gross, J. J.&lt;/author&gt;&lt;/authors&gt;&lt;/contributors&gt;&lt;titles&gt;&lt;title&gt;The emerging field of emotion regulation: An integrative review&lt;/title&gt;&lt;secondary-title&gt;Review of General Psychology&lt;/secondary-title&gt;&lt;/titles&gt;&lt;periodical&gt;&lt;full-title&gt;Review of General Psychology&lt;/full-title&gt;&lt;/periodical&gt;&lt;pages&gt;271-299&lt;/pages&gt;&lt;volume&gt;2&lt;/volume&gt;&lt;number&gt;3&lt;/number&gt;&lt;section&gt;271&lt;/section&gt;&lt;dates&gt;&lt;year&gt;1998&lt;/year&gt;&lt;pub-dates&gt;&lt;date&gt;Sep 1998&lt;/date&gt;&lt;/pub-dates&gt;&lt;/dates&gt;&lt;isbn&gt;1939-1552&amp;#xD;1089-2680&lt;/isbn&gt;&lt;urls&gt;&lt;/urls&gt;&lt;electronic-resource-num&gt;10.1037/1089-2680.2.3.271&lt;/electronic-resource-num&gt;&lt;/record&gt;&lt;/Cite&gt;&lt;/EndNote&gt;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1998b)</w:t>
      </w:r>
      <w:r w:rsidR="00DF549E">
        <w:rPr>
          <w:rFonts w:ascii="Times New Roman" w:hAnsi="Times New Roman" w:cs="Times New Roman"/>
          <w:lang w:val="de-DE"/>
        </w:rPr>
        <w:fldChar w:fldCharType="end"/>
      </w:r>
      <w:r>
        <w:rPr>
          <w:rFonts w:ascii="Times New Roman" w:hAnsi="Times New Roman" w:cs="Times New Roman"/>
          <w:lang w:val="de-DE"/>
        </w:rPr>
        <w:t xml:space="preserve">. Diese Strategien weisen unterschiedliche kurz- und längerfristigen Folgen auf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&lt;EndNote&gt;&lt;Cite&gt;&lt;Author&gt;Gross&lt;/Author&gt;&lt;Year&gt;1998&lt;/Year&gt;&lt;RecNum&gt;42&lt;/RecNum&gt;&lt;IDText&gt;9457784&lt;/IDText&gt;&lt;DisplayText&gt;(Gross, 1998a)&lt;/DisplayText&gt;&lt;record&gt;&lt;rec-number&gt;42&lt;/rec-number&gt;&lt;foreign-keys&gt;&lt;key app="EN" db-id="0pd9dtwfm9w2toerfz2xpvfkzwppv25t2f2x" timestamp="1514972077"&gt;42&lt;/key&gt;&lt;key app="ENWeb" db-id=""&gt;0&lt;/key&gt;&lt;/foreign-keys&gt;&lt;ref-type name="Journal Article"&gt;17&lt;/ref-type&gt;&lt;contributors&gt;&lt;authors&gt;&lt;author&gt;Gross, J. J.&lt;/author&gt;&lt;/authors&gt;&lt;/contributors&gt;&lt;auth-address&gt;Department of Psychology, Stanford University, Stanford, California 94305-2130, USA. james@psych.stanford.edu&lt;/auth-address&gt;&lt;titles&gt;&lt;title&gt;Antecedent- and response-focused emotion regulation: divergent consequences for experience, expression, and physiology&lt;/title&gt;&lt;secondary-title&gt;Journal of Personality and Social Psychology&lt;/secondary-title&gt;&lt;/titles&gt;&lt;periodical&gt;&lt;full-title&gt;Journal of Personality and Social Psychology&lt;/full-title&gt;&lt;/periodical&gt;&lt;pages&gt;224-37&lt;/pages&gt;&lt;volume&gt;74&lt;/volume&gt;&lt;number&gt;1&lt;/number&gt;&lt;edition&gt;1998/02/11&lt;/edition&gt;&lt;keywords&gt;&lt;keyword&gt;Adaptation, Psychological&lt;/keyword&gt;&lt;keyword&gt;Adult&lt;/keyword&gt;&lt;keyword&gt;Affect/*physiology&lt;/keyword&gt;&lt;keyword&gt;Cognition/*physiology&lt;/keyword&gt;&lt;keyword&gt;Female&lt;/keyword&gt;&lt;keyword&gt;*Health Status&lt;/keyword&gt;&lt;keyword&gt;Humans&lt;/keyword&gt;&lt;keyword&gt;*Life Change Events&lt;/keyword&gt;&lt;keyword&gt;Male&lt;/keyword&gt;&lt;keyword&gt;Mental Health&lt;/keyword&gt;&lt;/keywords&gt;&lt;dates&gt;&lt;year&gt;1998&lt;/year&gt;&lt;pub-dates&gt;&lt;date&gt;Jan&lt;/date&gt;&lt;/pub-dates&gt;&lt;/dates&gt;&lt;isbn&gt;0022-3514 (Print)&amp;#xD;0022-3514 (Linking)&lt;/isbn&gt;&lt;accession-num&gt;9457784&lt;/accession-num&gt;&lt;urls&gt;&lt;related-urls&gt;&lt;url&gt;https://www.ncbi.nlm.nih.gov/pubmed/9457784&lt;/url&gt;&lt;/related-urls&gt;&lt;/urls&gt;&lt;electronic-resource-num&gt;10.1037/0022-3514.74.1.224&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1998a)</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Pr="00552D3C">
        <w:rPr>
          <w:rFonts w:ascii="Times New Roman" w:hAnsi="Times New Roman" w:cs="Times New Roman"/>
          <w:lang w:val="de-DE"/>
        </w:rPr>
        <w:t xml:space="preserve">Beispielsweise konnte gezeigt werden, dass Unterdrückung des emotionalen Gesichtsausdruckes längerfristig häufig mit geringerem Wohlbefinden assoziiert ist. </w:t>
      </w:r>
      <w:r>
        <w:rPr>
          <w:rFonts w:ascii="Times New Roman" w:hAnsi="Times New Roman" w:cs="Times New Roman"/>
          <w:lang w:val="de-DE"/>
        </w:rPr>
        <w:t xml:space="preserve">Hingegen ist Neubewertung des emotionalen Reizes längerfristig mit einem erhöhten Wohlbefinden assoziiert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&lt;EndNote&gt;&lt;Cite&gt;&lt;Author&gt;Gross&lt;/Author&gt;&lt;Year&gt;2003&lt;/Year&gt;&lt;RecNum&gt;3&lt;/RecNum&gt;&lt;IDText&gt;12916575&lt;/IDText&gt;&lt;DisplayText&gt;(Gross &amp;amp; John, 2003)&lt;/DisplayText&gt;&lt;record&gt;&lt;rec-number&gt;3&lt;/rec-number&gt;&lt;foreign-keys&gt;&lt;key app="EN" db-id="0pd9dtwfm9w2toerfz2xpvfkzwppv25t2f2x" timestamp="1514971894"&gt;3&lt;/key&gt;&lt;key app="ENWeb" db-id=""&gt;0&lt;/key&gt;&lt;/foreign-keys&gt;&lt;ref-type name="Journal Article"&gt;17&lt;/ref-type&gt;&lt;contributors&gt;&lt;authors&gt;&lt;author&gt;Gross, J. J.&lt;/author&gt;&lt;author&gt;John, O. P.&lt;/author&gt;&lt;/authors&gt;&lt;/contributors&gt;&lt;auth-address&gt;Department of Psychology, Stanford University, California 94305-2130, USA. james@psych.stanford.edu&lt;/auth-address&gt;&lt;titles&gt;&lt;title&gt;Individual differences in two emotion regulation processes: implications for affect, relationships, and well-being&lt;/title&gt;&lt;secondary-title&gt;Journal of Personality and Social Psychology&lt;/secondary-title&gt;&lt;/titles&gt;&lt;periodical&gt;&lt;full-title&gt;Journal of Personality and Social Psychology&lt;/full-title&gt;&lt;/periodical&gt;&lt;pages&gt;348-62&lt;/pages&gt;&lt;volume&gt;85&lt;/volume&gt;&lt;number&gt;2&lt;/number&gt;&lt;edition&gt;2003/08/15&lt;/edition&gt;&lt;section&gt;348&lt;/section&gt;&lt;keywords&gt;&lt;keyword&gt;Adult&lt;/keyword&gt;&lt;keyword&gt;Affect/*physiology&lt;/keyword&gt;&lt;keyword&gt;Discriminant Analysis&lt;/keyword&gt;&lt;keyword&gt;Emotions/*physiology&lt;/keyword&gt;&lt;keyword&gt;Ethnic Groups/psychology&lt;/keyword&gt;&lt;keyword&gt;Female&lt;/keyword&gt;&lt;keyword&gt;Humans&lt;/keyword&gt;&lt;keyword&gt;*Individuality&lt;/keyword&gt;&lt;keyword&gt;*Interpersonal Relations&lt;/keyword&gt;&lt;keyword&gt;Male&lt;/keyword&gt;&lt;keyword&gt;Models, Psychological&lt;/keyword&gt;&lt;keyword&gt;Quality of Life/*psychology&lt;/keyword&gt;&lt;keyword&gt;Repression, Psychology&lt;/keyword&gt;&lt;keyword&gt;Sex Factors&lt;/keyword&gt;&lt;keyword&gt;Social Behavior&lt;/keyword&gt;&lt;keyword&gt;Students/psychology&lt;/keyword&gt;&lt;/keywords&gt;&lt;dates&gt;&lt;year&gt;2003&lt;/year&gt;&lt;pub-dates&gt;&lt;date&gt;Aug&lt;/date&gt;&lt;/pub-dates&gt;&lt;/dates&gt;&lt;isbn&gt;0022-3514 (Print)&amp;#xD;0022-3514 (Linking)&lt;/isbn&gt;&lt;accession-num&gt;12916575&lt;/accession-num&gt;&lt;urls&gt;&lt;related-urls&gt;&lt;url&gt;https://www.ncbi.nlm.nih.gov/pubmed/12916575&lt;/url&gt;&lt;/related-urls&gt;&lt;/urls&gt;&lt;electronic-resource-num&gt;10.1037/0022-3514.85.2.348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(Gross &amp; John, 2003)</w:t>
      </w:r>
      <w:r w:rsidR="00DF549E">
        <w:rPr>
          <w:rFonts w:ascii="Times New Roman" w:hAnsi="Times New Roman" w:cs="Times New Roman"/>
          <w:lang w:val="de-DE"/>
        </w:rPr>
        <w:fldChar w:fldCharType="end"/>
      </w:r>
      <w:r>
        <w:rPr>
          <w:rFonts w:ascii="Times New Roman" w:hAnsi="Times New Roman" w:cs="Times New Roman"/>
          <w:lang w:val="de-DE"/>
        </w:rPr>
        <w:t>. In vorangegangenen Studien konnten wir zeigen, dass vermeintlich maladaptive Strategien</w:t>
      </w:r>
      <w:ins w:id="2" w:author="Christoph Scheffel" w:date="2021-12-08T10:16:00Z">
        <w:r w:rsidR="00223B8D">
          <w:rPr>
            <w:rFonts w:ascii="Times New Roman" w:hAnsi="Times New Roman" w:cs="Times New Roman"/>
            <w:lang w:val="de-DE"/>
          </w:rPr>
          <w:t>, zumindest aber weniger wirksame</w:t>
        </w:r>
      </w:ins>
      <w:ins w:id="3" w:author="Christoph Scheffel" w:date="2021-12-08T10:17:00Z">
        <w:r w:rsidR="00223B8D">
          <w:rPr>
            <w:rFonts w:ascii="Times New Roman" w:hAnsi="Times New Roman" w:cs="Times New Roman"/>
            <w:lang w:val="de-DE"/>
          </w:rPr>
          <w:t xml:space="preserve"> Strategien,</w:t>
        </w:r>
      </w:ins>
      <w:r>
        <w:rPr>
          <w:rFonts w:ascii="Times New Roman" w:hAnsi="Times New Roman" w:cs="Times New Roman"/>
          <w:lang w:val="de-DE"/>
        </w:rPr>
        <w:t xml:space="preserve"> dennoch eingesetzt werden, wenn sie mit geringerer kognitiver Anstrengung verbunden sind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w:t>
      </w:r>
      <w:r w:rsidR="007B0F13">
        <w:rPr>
          <w:rFonts w:ascii="Times New Roman" w:hAnsi="Times New Roman" w:cs="Times New Roman"/>
          <w:lang w:val="de-DE"/>
        </w:rPr>
        <w:t>Die gewonnenen Erkenntnisse sind allerdings limitiert auf die beiden Strategien „Distanzierung“ und „Unterdrücken“</w:t>
      </w:r>
      <w:r w:rsidR="00E841E9">
        <w:rPr>
          <w:rFonts w:ascii="Times New Roman" w:hAnsi="Times New Roman" w:cs="Times New Roman"/>
          <w:lang w:val="de-DE"/>
        </w:rPr>
        <w:t xml:space="preserve"> und sollen nun auf die Strategie „Ablenken“ erweitert werden</w:t>
      </w:r>
      <w:r w:rsidR="007B0F13">
        <w:rPr>
          <w:rFonts w:ascii="Times New Roman" w:hAnsi="Times New Roman" w:cs="Times New Roman"/>
          <w:lang w:val="de-DE"/>
        </w:rPr>
        <w:t>.</w:t>
      </w:r>
      <w:ins w:id="4" w:author="Christoph Scheffel" w:date="2021-12-08T09:43:00Z">
        <w:r w:rsidR="00581403">
          <w:rPr>
            <w:rFonts w:ascii="Times New Roman" w:hAnsi="Times New Roman" w:cs="Times New Roman"/>
            <w:lang w:val="de-DE"/>
          </w:rPr>
          <w:t xml:space="preserve"> </w:t>
        </w:r>
      </w:ins>
      <w:ins w:id="5" w:author="Christoph Scheffel" w:date="2021-12-08T10:17:00Z">
        <w:r w:rsidR="00223B8D">
          <w:rPr>
            <w:rFonts w:ascii="Times New Roman" w:hAnsi="Times New Roman" w:cs="Times New Roman"/>
            <w:lang w:val="de-DE"/>
          </w:rPr>
          <w:t xml:space="preserve">Neben der kognitiven Anstrengung </w:t>
        </w:r>
      </w:ins>
      <w:ins w:id="6" w:author="Christoph Scheffel" w:date="2021-12-08T10:18:00Z">
        <w:r w:rsidR="00223B8D">
          <w:rPr>
            <w:rFonts w:ascii="Times New Roman" w:hAnsi="Times New Roman" w:cs="Times New Roman"/>
            <w:lang w:val="de-DE"/>
          </w:rPr>
          <w:t>wurden weitere Faktoren identifiziert, welche das</w:t>
        </w:r>
      </w:ins>
      <w:ins w:id="7" w:author="Christoph Scheffel" w:date="2021-12-08T10:03:00Z">
        <w:r w:rsidR="00562CB3">
          <w:rPr>
            <w:rFonts w:ascii="Times New Roman" w:hAnsi="Times New Roman" w:cs="Times New Roman"/>
            <w:lang w:val="de-DE"/>
          </w:rPr>
          <w:t xml:space="preserve"> Entscheidungsverhalten beeinflussen</w:t>
        </w:r>
      </w:ins>
      <w:ins w:id="8" w:author="Christoph Scheffel" w:date="2021-12-08T10:08:00Z">
        <w:r w:rsidR="00562CB3">
          <w:rPr>
            <w:rFonts w:ascii="Times New Roman" w:hAnsi="Times New Roman" w:cs="Times New Roman"/>
            <w:lang w:val="de-DE"/>
          </w:rPr>
          <w:t xml:space="preserve"> </w:t>
        </w:r>
      </w:ins>
      <w:r w:rsidR="00562CB3">
        <w:rPr>
          <w:rFonts w:ascii="Times New Roman" w:hAnsi="Times New Roman" w:cs="Times New Roman"/>
          <w:lang w:val="de-DE"/>
        </w:rPr>
        <w:fldChar w:fldCharType="begin"/>
      </w:r>
      <w:r w:rsidR="00562CB3">
        <w:rPr>
          <w:rFonts w:ascii="Times New Roman" w:hAnsi="Times New Roman" w:cs="Times New Roman"/>
          <w:lang w:val="de-DE"/>
        </w:rPr>
        <w:instrText xml:space="preserve"> ADDIN EN.CITE &lt;EndNote&gt;&lt;Cite&gt;&lt;Author&gt;Sheppes&lt;/Author&gt;&lt;Year&gt;2011&lt;/Year&gt;&lt;RecNum&gt;225&lt;/RecNum&gt;&lt;IDText&gt;21960251&lt;/IDText&gt;&lt;DisplayText&gt;(Sheppes, Scheibe, Suri, &amp;amp; Gross, 2011)&lt;/DisplayText&gt;&lt;record&gt;&lt;rec-number&gt;225&lt;/rec-number&gt;&lt;foreign-keys&gt;&lt;key app="EN" db-id="0pd9dtwfm9w2toerfz2xpvfkzwppv25t2f2x" timestamp="1556011184"&gt;225&lt;/key&gt;&lt;/foreign-keys&gt;&lt;ref-type name="Journal Article"&gt;17&lt;/ref-type&gt;&lt;contributors&gt;&lt;authors&gt;&lt;author&gt;Sheppes, G.&lt;/author&gt;&lt;author&gt;Scheibe, S.&lt;/author&gt;&lt;author&gt;Suri, G.&lt;/author&gt;&lt;author&gt;Gross, J. J.&lt;/author&gt;&lt;/authors&gt;&lt;/contributors&gt;&lt;auth-address&gt;Department of Psychology, Stanford University, Stanford, CA 94305-2130, USA. gsheppes@gmail.com&lt;/auth-address&gt;&lt;titles&gt;&lt;title&gt;Emotion-regulation choice&lt;/title&gt;&lt;secondary-title&gt;Psychological Science&lt;/secondary-title&gt;&lt;/titles&gt;&lt;periodical&gt;&lt;full-title&gt;Psychological Science&lt;/full-title&gt;&lt;/periodical&gt;&lt;pages&gt;1391-6&lt;/pages&gt;&lt;volume&gt;22&lt;/volume&gt;&lt;number&gt;11&lt;/number&gt;&lt;edition&gt;2011/10/01&lt;/edition&gt;&lt;keywords&gt;&lt;keyword&gt;Adult&lt;/keyword&gt;&lt;keyword&gt;Choice Behavior/*physiology&lt;/keyword&gt;&lt;keyword&gt;Electric Stimulation&lt;/keyword&gt;&lt;keyword&gt;Emotions/*physiology&lt;/keyword&gt;&lt;keyword&gt;Female&lt;/keyword&gt;&lt;keyword&gt;Humans&lt;/keyword&gt;&lt;keyword&gt;Male&lt;/keyword&gt;&lt;keyword&gt;Psychological Tests&lt;/keyword&gt;&lt;keyword&gt;Young Adult&lt;/keyword&gt;&lt;/keywords&gt;&lt;dates&gt;&lt;year&gt;2011&lt;/year&gt;&lt;pub-dates&gt;&lt;date&gt;Nov&lt;/date&gt;&lt;/pub-dates&gt;&lt;/dates&gt;&lt;isbn&gt;1467-9280 (Electronic)&amp;#xD;0956-7976 (Linking)&lt;/isbn&gt;&lt;accession-num&gt;21960251&lt;/accession-num&gt;&lt;urls&gt;&lt;related-urls&gt;&lt;url&gt;https://www.ncbi.nlm.nih.gov/pubmed/21960251&lt;/url&gt;&lt;/related-urls&gt;&lt;/urls&gt;&lt;electronic-resource-num&gt;10.1177/0956797611418350&lt;/electronic-resource-num&gt;&lt;/record&gt;&lt;/Cite&gt;&lt;/EndNote&gt;</w:instrText>
      </w:r>
      <w:r w:rsidR="00562CB3">
        <w:rPr>
          <w:rFonts w:ascii="Times New Roman" w:hAnsi="Times New Roman" w:cs="Times New Roman"/>
          <w:lang w:val="de-DE"/>
        </w:rPr>
        <w:fldChar w:fldCharType="separate"/>
      </w:r>
      <w:r w:rsidR="00562CB3">
        <w:rPr>
          <w:rFonts w:ascii="Times New Roman" w:hAnsi="Times New Roman" w:cs="Times New Roman"/>
          <w:noProof/>
          <w:lang w:val="de-DE"/>
        </w:rPr>
        <w:t>(Sheppes, Scheibe, Suri, &amp; Gross, 2011)</w:t>
      </w:r>
      <w:r w:rsidR="00562CB3">
        <w:rPr>
          <w:rFonts w:ascii="Times New Roman" w:hAnsi="Times New Roman" w:cs="Times New Roman"/>
          <w:lang w:val="de-DE"/>
        </w:rPr>
        <w:fldChar w:fldCharType="end"/>
      </w:r>
      <w:ins w:id="9" w:author="Christoph Scheffel" w:date="2021-12-08T10:03:00Z">
        <w:r w:rsidR="00562CB3">
          <w:rPr>
            <w:rFonts w:ascii="Times New Roman" w:hAnsi="Times New Roman" w:cs="Times New Roman"/>
            <w:lang w:val="de-DE"/>
          </w:rPr>
          <w:t>.</w:t>
        </w:r>
      </w:ins>
      <w:ins w:id="10" w:author="Christoph Scheffel" w:date="2021-12-08T10:08:00Z">
        <w:r w:rsidR="00562CB3">
          <w:rPr>
            <w:rFonts w:ascii="Times New Roman" w:hAnsi="Times New Roman" w:cs="Times New Roman"/>
            <w:lang w:val="de-DE"/>
          </w:rPr>
          <w:t xml:space="preserve"> </w:t>
        </w:r>
      </w:ins>
      <w:ins w:id="11" w:author="Christoph Scheffel" w:date="2021-12-08T10:19:00Z">
        <w:r w:rsidR="00C86086">
          <w:rPr>
            <w:rFonts w:ascii="Times New Roman" w:hAnsi="Times New Roman" w:cs="Times New Roman"/>
            <w:lang w:val="de-DE"/>
          </w:rPr>
          <w:t>I</w:t>
        </w:r>
      </w:ins>
      <w:ins w:id="12" w:author="Christoph Scheffel" w:date="2021-12-08T10:24:00Z">
        <w:r w:rsidR="00C86086">
          <w:rPr>
            <w:rFonts w:ascii="Times New Roman" w:hAnsi="Times New Roman" w:cs="Times New Roman"/>
            <w:lang w:val="de-DE"/>
          </w:rPr>
          <w:t xml:space="preserve">n der bisherigen Forschung fehlen allerdings Informationen bezüglich den jeweils nicht gewählten Strategien. So wäre es denkbar, dass eine Person eine ganz klare Präferenz bezüglich einer Strategie aufweist. </w:t>
        </w:r>
      </w:ins>
      <w:ins w:id="13" w:author="Christoph Scheffel" w:date="2021-12-08T10:25:00Z">
        <w:r w:rsidR="00C86086">
          <w:rPr>
            <w:rFonts w:ascii="Times New Roman" w:hAnsi="Times New Roman" w:cs="Times New Roman"/>
            <w:lang w:val="de-DE"/>
          </w:rPr>
          <w:t>Eine zweite Person könnte jedoch alle zur Wahl stehenden Optionen ähnlich attraktiv finden. Es sollen daher in der vorliegenden Untersuchung individuelle subjektive Kosten von Emotionsregulationsstrategien bestimmt werden.</w:t>
        </w:r>
      </w:ins>
    </w:p>
    <w:p w14:paraId="373A9FD0" w14:textId="77777777" w:rsidR="0039134C" w:rsidRDefault="0039134C" w:rsidP="00552D3C">
      <w:pPr>
        <w:tabs>
          <w:tab w:val="right" w:pos="8352"/>
          <w:tab w:val="right" w:pos="8784"/>
        </w:tabs>
        <w:spacing w:line="240" w:lineRule="atLeast"/>
        <w:jc w:val="both"/>
        <w:rPr>
          <w:ins w:id="14" w:author="Christoph Scheffel" w:date="2021-12-08T10:30:00Z"/>
          <w:rFonts w:ascii="Times New Roman" w:hAnsi="Times New Roman" w:cs="Times New Roman"/>
          <w:lang w:val="de-DE"/>
        </w:rPr>
      </w:pPr>
    </w:p>
    <w:p w14:paraId="61262F26" w14:textId="77777777" w:rsidR="00141333" w:rsidRPr="00141333" w:rsidRDefault="00DB15D8">
      <w:pPr>
        <w:rPr>
          <w:rFonts w:ascii="Times New Roman" w:hAnsi="Times New Roman" w:cs="Times New Roman"/>
          <w:b/>
          <w:sz w:val="24"/>
          <w:lang w:val="de-DE"/>
        </w:rPr>
      </w:pPr>
      <w:commentRangeStart w:id="15"/>
      <w:r>
        <w:rPr>
          <w:rFonts w:ascii="Times New Roman" w:hAnsi="Times New Roman" w:cs="Times New Roman"/>
          <w:b/>
          <w:sz w:val="24"/>
          <w:lang w:val="de-DE"/>
        </w:rPr>
        <w:t>Ziele der Studie</w:t>
      </w:r>
      <w:commentRangeEnd w:id="15"/>
      <w:r w:rsidR="00C86086">
        <w:rPr>
          <w:rStyle w:val="Kommentarzeichen"/>
        </w:rPr>
        <w:commentReference w:id="15"/>
      </w:r>
    </w:p>
    <w:p w14:paraId="10EBA996" w14:textId="1C4077BE" w:rsidR="00141333" w:rsidRDefault="003049A4">
      <w:pPr>
        <w:rPr>
          <w:ins w:id="16" w:author="Christoph Scheffel" w:date="2021-12-02T09:11:00Z"/>
          <w:rFonts w:ascii="Times New Roman" w:hAnsi="Times New Roman" w:cs="Times New Roman"/>
          <w:lang w:val="de-DE"/>
        </w:rPr>
      </w:pPr>
      <w:ins w:id="17" w:author="Christoph Scheffel" w:date="2021-12-02T09:11:00Z">
        <w:r>
          <w:rPr>
            <w:rFonts w:ascii="Times New Roman" w:hAnsi="Times New Roman" w:cs="Times New Roman"/>
            <w:lang w:val="de-DE"/>
          </w:rPr>
          <w:t>Die Studie verfolgt primär zwei Ziele:</w:t>
        </w:r>
      </w:ins>
    </w:p>
    <w:p w14:paraId="76130C70" w14:textId="63D780B8" w:rsidR="003049A4" w:rsidRDefault="003049A4" w:rsidP="00E3213C">
      <w:pPr>
        <w:jc w:val="both"/>
        <w:rPr>
          <w:ins w:id="18" w:author="Christoph Scheffel" w:date="2021-12-02T09:20:00Z"/>
          <w:rFonts w:ascii="Times New Roman" w:hAnsi="Times New Roman" w:cs="Times New Roman"/>
          <w:lang w:val="de-DE"/>
        </w:rPr>
        <w:pPrChange w:id="19" w:author="Christoph Scheffel" w:date="2021-12-15T09:27:00Z">
          <w:pPr/>
        </w:pPrChange>
      </w:pPr>
      <w:ins w:id="20" w:author="Christoph Scheffel" w:date="2021-12-02T09:11:00Z">
        <w:r>
          <w:rPr>
            <w:rFonts w:ascii="Times New Roman" w:hAnsi="Times New Roman" w:cs="Times New Roman"/>
            <w:lang w:val="de-DE"/>
          </w:rPr>
          <w:t xml:space="preserve">Im ersten Teil der Studie geht es darum herauszufinden, ob </w:t>
        </w:r>
      </w:ins>
      <w:ins w:id="21" w:author="Christoph Scheffel" w:date="2021-12-02T09:12:00Z">
        <w:r>
          <w:rPr>
            <w:rFonts w:ascii="Times New Roman" w:hAnsi="Times New Roman" w:cs="Times New Roman"/>
            <w:lang w:val="de-DE"/>
          </w:rPr>
          <w:t>unterschiedliche Ausprägungen</w:t>
        </w:r>
      </w:ins>
      <w:ins w:id="22" w:author="Christoph Scheffel" w:date="2021-12-02T09:13:00Z">
        <w:r>
          <w:rPr>
            <w:rFonts w:ascii="Times New Roman" w:hAnsi="Times New Roman" w:cs="Times New Roman"/>
            <w:lang w:val="de-DE"/>
          </w:rPr>
          <w:t xml:space="preserve"> in der Persönlichkeitseigenschaft Need </w:t>
        </w:r>
        <w:proofErr w:type="spellStart"/>
        <w:r>
          <w:rPr>
            <w:rFonts w:ascii="Times New Roman" w:hAnsi="Times New Roman" w:cs="Times New Roman"/>
            <w:lang w:val="de-DE"/>
          </w:rPr>
          <w:t>for</w:t>
        </w:r>
        <w:proofErr w:type="spellEnd"/>
        <w:r>
          <w:rPr>
            <w:rFonts w:ascii="Times New Roman" w:hAnsi="Times New Roman" w:cs="Times New Roman"/>
            <w:lang w:val="de-DE"/>
          </w:rPr>
          <w:t xml:space="preserve"> </w:t>
        </w:r>
        <w:proofErr w:type="spellStart"/>
        <w:r>
          <w:rPr>
            <w:rFonts w:ascii="Times New Roman" w:hAnsi="Times New Roman" w:cs="Times New Roman"/>
            <w:lang w:val="de-DE"/>
          </w:rPr>
          <w:t>Cognition</w:t>
        </w:r>
        <w:proofErr w:type="spellEnd"/>
        <w:r>
          <w:rPr>
            <w:rFonts w:ascii="Times New Roman" w:hAnsi="Times New Roman" w:cs="Times New Roman"/>
            <w:lang w:val="de-DE"/>
          </w:rPr>
          <w:t xml:space="preserve"> mit unterschiedlichen </w:t>
        </w:r>
      </w:ins>
      <w:ins w:id="23" w:author="Christoph Scheffel" w:date="2021-12-02T09:19:00Z">
        <w:r>
          <w:rPr>
            <w:rFonts w:ascii="Times New Roman" w:hAnsi="Times New Roman" w:cs="Times New Roman"/>
            <w:lang w:val="de-DE"/>
          </w:rPr>
          <w:t xml:space="preserve">subjektiven Werten von kognitiven Anforderungsstufen einhergehen. </w:t>
        </w:r>
      </w:ins>
      <w:ins w:id="24" w:author="Christoph Scheffel" w:date="2021-12-02T09:22:00Z">
        <w:r w:rsidR="00E50E50">
          <w:rPr>
            <w:rFonts w:ascii="Times New Roman" w:hAnsi="Times New Roman" w:cs="Times New Roman"/>
            <w:lang w:val="de-DE"/>
          </w:rPr>
          <w:t xml:space="preserve">Es soll betrachtet werden, ob Need </w:t>
        </w:r>
        <w:proofErr w:type="spellStart"/>
        <w:r w:rsidR="00E50E50">
          <w:rPr>
            <w:rFonts w:ascii="Times New Roman" w:hAnsi="Times New Roman" w:cs="Times New Roman"/>
            <w:lang w:val="de-DE"/>
          </w:rPr>
          <w:t>for</w:t>
        </w:r>
        <w:proofErr w:type="spellEnd"/>
        <w:r w:rsidR="00E50E50">
          <w:rPr>
            <w:rFonts w:ascii="Times New Roman" w:hAnsi="Times New Roman" w:cs="Times New Roman"/>
            <w:lang w:val="de-DE"/>
          </w:rPr>
          <w:t xml:space="preserve"> </w:t>
        </w:r>
        <w:proofErr w:type="spellStart"/>
        <w:r w:rsidR="00E50E50">
          <w:rPr>
            <w:rFonts w:ascii="Times New Roman" w:hAnsi="Times New Roman" w:cs="Times New Roman"/>
            <w:lang w:val="de-DE"/>
          </w:rPr>
          <w:t>Cognition</w:t>
        </w:r>
        <w:proofErr w:type="spellEnd"/>
        <w:r w:rsidR="00E50E50">
          <w:rPr>
            <w:rFonts w:ascii="Times New Roman" w:hAnsi="Times New Roman" w:cs="Times New Roman"/>
            <w:lang w:val="de-DE"/>
          </w:rPr>
          <w:t xml:space="preserve"> die jeweiligen subjektiven Werte vorhersagen kann.</w:t>
        </w:r>
      </w:ins>
    </w:p>
    <w:p w14:paraId="375C9F68" w14:textId="16072A01" w:rsidR="003049A4" w:rsidRDefault="003049A4" w:rsidP="00E3213C">
      <w:pPr>
        <w:jc w:val="both"/>
        <w:rPr>
          <w:rFonts w:ascii="Times New Roman" w:hAnsi="Times New Roman" w:cs="Times New Roman"/>
          <w:lang w:val="de-DE"/>
        </w:rPr>
        <w:pPrChange w:id="25" w:author="Christoph Scheffel" w:date="2021-12-15T09:27:00Z">
          <w:pPr/>
        </w:pPrChange>
      </w:pPr>
      <w:ins w:id="26" w:author="Christoph Scheffel" w:date="2021-12-02T09:20:00Z">
        <w:r>
          <w:rPr>
            <w:rFonts w:ascii="Times New Roman" w:hAnsi="Times New Roman" w:cs="Times New Roman"/>
            <w:lang w:val="de-DE"/>
          </w:rPr>
          <w:t>Im zweiten Teil der Studie besteht das Ziel darin</w:t>
        </w:r>
      </w:ins>
      <w:ins w:id="27" w:author="Christoph Scheffel" w:date="2021-12-02T09:22:00Z">
        <w:r w:rsidR="00E50E50">
          <w:rPr>
            <w:rFonts w:ascii="Times New Roman" w:hAnsi="Times New Roman" w:cs="Times New Roman"/>
            <w:lang w:val="de-DE"/>
          </w:rPr>
          <w:t xml:space="preserve"> </w:t>
        </w:r>
      </w:ins>
      <w:ins w:id="28" w:author="Christoph Scheffel" w:date="2021-12-02T09:23:00Z">
        <w:r w:rsidR="00E50E50">
          <w:rPr>
            <w:rFonts w:ascii="Times New Roman" w:hAnsi="Times New Roman" w:cs="Times New Roman"/>
            <w:lang w:val="de-DE"/>
          </w:rPr>
          <w:t xml:space="preserve">individuelle </w:t>
        </w:r>
      </w:ins>
      <w:ins w:id="29" w:author="Christoph Scheffel" w:date="2021-12-02T09:22:00Z">
        <w:r w:rsidR="00E50E50">
          <w:rPr>
            <w:rFonts w:ascii="Times New Roman" w:hAnsi="Times New Roman" w:cs="Times New Roman"/>
            <w:lang w:val="de-DE"/>
          </w:rPr>
          <w:t>subjektive Werte von Emotionsregula</w:t>
        </w:r>
      </w:ins>
      <w:ins w:id="30" w:author="Christoph Scheffel" w:date="2021-12-02T09:23:00Z">
        <w:r w:rsidR="00E50E50">
          <w:rPr>
            <w:rFonts w:ascii="Times New Roman" w:hAnsi="Times New Roman" w:cs="Times New Roman"/>
            <w:lang w:val="de-DE"/>
          </w:rPr>
          <w:t>tionsstrategien zu bestimmen</w:t>
        </w:r>
      </w:ins>
      <w:ins w:id="31" w:author="Christoph Scheffel" w:date="2021-12-02T09:21:00Z">
        <w:r>
          <w:rPr>
            <w:rFonts w:ascii="Times New Roman" w:hAnsi="Times New Roman" w:cs="Times New Roman"/>
            <w:lang w:val="de-DE"/>
          </w:rPr>
          <w:t>.</w:t>
        </w:r>
      </w:ins>
      <w:ins w:id="32" w:author="Christoph Scheffel" w:date="2021-12-02T09:23:00Z">
        <w:r w:rsidR="00E50E50">
          <w:rPr>
            <w:rFonts w:ascii="Times New Roman" w:hAnsi="Times New Roman" w:cs="Times New Roman"/>
            <w:lang w:val="de-DE"/>
          </w:rPr>
          <w:t xml:space="preserve"> Dazu soll ein neues Paradigma erprobt werden.</w:t>
        </w:r>
      </w:ins>
      <w:ins w:id="33" w:author="Christoph Scheffel" w:date="2021-12-02T09:21:00Z">
        <w:r>
          <w:rPr>
            <w:rFonts w:ascii="Times New Roman" w:hAnsi="Times New Roman" w:cs="Times New Roman"/>
            <w:lang w:val="de-DE"/>
          </w:rPr>
          <w:t xml:space="preserve"> Dieses Vorgehen ist bisher bei der Bestimmung von subjektiven Werten von kognitiven Anforderungsstufen </w:t>
        </w:r>
        <w:r w:rsidR="00E50E50">
          <w:rPr>
            <w:rFonts w:ascii="Times New Roman" w:hAnsi="Times New Roman" w:cs="Times New Roman"/>
            <w:lang w:val="de-DE"/>
          </w:rPr>
          <w:t xml:space="preserve">eingesetzt worden. Ebenfalls wird es im </w:t>
        </w:r>
      </w:ins>
      <w:ins w:id="34" w:author="Christoph Scheffel" w:date="2021-12-02T09:22:00Z">
        <w:r w:rsidR="00E50E50">
          <w:rPr>
            <w:rFonts w:ascii="Times New Roman" w:hAnsi="Times New Roman" w:cs="Times New Roman"/>
            <w:lang w:val="de-DE"/>
          </w:rPr>
          <w:t>ersten Teil der Studie eingesetzt. Im zweiten Teil soll das Verfahren leicht angepasst für Strategien überprüft werden.</w:t>
        </w:r>
      </w:ins>
      <w:ins w:id="35" w:author="Christoph Scheffel" w:date="2021-12-02T09:23:00Z">
        <w:r w:rsidR="00CC1847">
          <w:rPr>
            <w:rFonts w:ascii="Times New Roman" w:hAnsi="Times New Roman" w:cs="Times New Roman"/>
            <w:lang w:val="de-DE"/>
          </w:rPr>
          <w:t xml:space="preserve"> Weiterhin soll geschaut werden, ob dur</w:t>
        </w:r>
      </w:ins>
      <w:ins w:id="36" w:author="Christoph Scheffel" w:date="2021-12-02T09:24:00Z">
        <w:r w:rsidR="00CC1847">
          <w:rPr>
            <w:rFonts w:ascii="Times New Roman" w:hAnsi="Times New Roman" w:cs="Times New Roman"/>
            <w:lang w:val="de-DE"/>
          </w:rPr>
          <w:t>ch Reaktionen</w:t>
        </w:r>
      </w:ins>
      <w:ins w:id="37" w:author="Christoph Scheffel" w:date="2021-12-02T09:29:00Z">
        <w:r w:rsidR="003C7469">
          <w:rPr>
            <w:rFonts w:ascii="Times New Roman" w:hAnsi="Times New Roman" w:cs="Times New Roman"/>
            <w:lang w:val="de-DE"/>
          </w:rPr>
          <w:t xml:space="preserve"> </w:t>
        </w:r>
      </w:ins>
      <w:ins w:id="38" w:author="Christoph Scheffel" w:date="2021-12-02T09:24:00Z">
        <w:r w:rsidR="00CC1847">
          <w:rPr>
            <w:rFonts w:ascii="Times New Roman" w:hAnsi="Times New Roman" w:cs="Times New Roman"/>
            <w:lang w:val="de-DE"/>
          </w:rPr>
          <w:t xml:space="preserve">während der Regulation </w:t>
        </w:r>
      </w:ins>
      <w:ins w:id="39" w:author="Christoph Scheffel" w:date="2021-12-02T09:30:00Z">
        <w:r w:rsidR="003C7469">
          <w:rPr>
            <w:rFonts w:ascii="Times New Roman" w:hAnsi="Times New Roman" w:cs="Times New Roman"/>
            <w:lang w:val="de-DE"/>
          </w:rPr>
          <w:t xml:space="preserve">(subjektives Erleben emotionaler Erregung und geistiger Anstrengung, sowie Muskelaktivität im Gesicht) </w:t>
        </w:r>
      </w:ins>
      <w:ins w:id="40" w:author="Christoph Scheffel" w:date="2021-12-02T09:24:00Z">
        <w:r w:rsidR="00CC1847">
          <w:rPr>
            <w:rFonts w:ascii="Times New Roman" w:hAnsi="Times New Roman" w:cs="Times New Roman"/>
            <w:lang w:val="de-DE"/>
          </w:rPr>
          <w:t xml:space="preserve">die individuellen subjektiven Werte </w:t>
        </w:r>
      </w:ins>
      <w:ins w:id="41" w:author="Christoph Scheffel" w:date="2021-12-02T09:29:00Z">
        <w:r w:rsidR="003C7469">
          <w:rPr>
            <w:rFonts w:ascii="Times New Roman" w:hAnsi="Times New Roman" w:cs="Times New Roman"/>
            <w:lang w:val="de-DE"/>
          </w:rPr>
          <w:t>vorhergesagt</w:t>
        </w:r>
      </w:ins>
      <w:ins w:id="42" w:author="Christoph Scheffel" w:date="2021-12-02T09:24:00Z">
        <w:r w:rsidR="00CC1847">
          <w:rPr>
            <w:rFonts w:ascii="Times New Roman" w:hAnsi="Times New Roman" w:cs="Times New Roman"/>
            <w:lang w:val="de-DE"/>
          </w:rPr>
          <w:t xml:space="preserve"> werden können</w:t>
        </w:r>
      </w:ins>
      <w:ins w:id="43" w:author="Christoph Scheffel" w:date="2021-12-02T09:29:00Z">
        <w:r w:rsidR="003C7469">
          <w:rPr>
            <w:rFonts w:ascii="Times New Roman" w:hAnsi="Times New Roman" w:cs="Times New Roman"/>
            <w:lang w:val="de-DE"/>
          </w:rPr>
          <w:t>.</w:t>
        </w:r>
      </w:ins>
      <w:ins w:id="44" w:author="Christoph Scheffel" w:date="2021-12-02T09:30:00Z">
        <w:r w:rsidR="003A5D5F">
          <w:rPr>
            <w:rFonts w:ascii="Times New Roman" w:hAnsi="Times New Roman" w:cs="Times New Roman"/>
            <w:lang w:val="de-DE"/>
          </w:rPr>
          <w:t xml:space="preserve"> Ebenfalls sollen mögliche Zusammenhänge mit Persönlichkeitseigenschaften untersucht werden.</w:t>
        </w:r>
      </w:ins>
    </w:p>
    <w:p w14:paraId="3BD59EBB"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Studiendesign</w:t>
      </w:r>
    </w:p>
    <w:p w14:paraId="0D375177" w14:textId="77777777" w:rsidR="00940187" w:rsidRPr="00940187" w:rsidRDefault="00940187">
      <w:pPr>
        <w:rPr>
          <w:rFonts w:ascii="Times New Roman" w:hAnsi="Times New Roman" w:cs="Times New Roman"/>
          <w:b/>
          <w:lang w:val="de-DE"/>
        </w:rPr>
      </w:pPr>
      <w:r w:rsidRPr="00940187">
        <w:rPr>
          <w:rFonts w:ascii="Times New Roman" w:hAnsi="Times New Roman" w:cs="Times New Roman"/>
          <w:b/>
          <w:lang w:val="de-DE"/>
        </w:rPr>
        <w:t>Studienart:</w:t>
      </w:r>
    </w:p>
    <w:p w14:paraId="4B224DAA" w14:textId="77777777" w:rsidR="00E327AB" w:rsidRDefault="00940187">
      <w:pPr>
        <w:rPr>
          <w:ins w:id="45" w:author="Christoph Scheffel" w:date="2021-12-15T13:32:00Z"/>
          <w:rFonts w:ascii="Times New Roman" w:hAnsi="Times New Roman" w:cs="Times New Roman"/>
          <w:lang w:val="de-DE"/>
        </w:rPr>
      </w:pPr>
      <w:del w:id="46" w:author="Christoph Scheffel" w:date="2021-12-15T13:31:00Z">
        <w:r w:rsidDel="00E327AB">
          <w:rPr>
            <w:rFonts w:ascii="Times New Roman" w:hAnsi="Times New Roman" w:cs="Times New Roman"/>
            <w:lang w:val="de-DE"/>
          </w:rPr>
          <w:delText xml:space="preserve">Gesunden Probanden werden eingeladen, an der Studie teilzunehmen. </w:delText>
        </w:r>
      </w:del>
      <w:del w:id="47" w:author="Christoph Scheffel" w:date="2021-12-15T13:32:00Z">
        <w:r w:rsidR="00681E62" w:rsidDel="00E327AB">
          <w:rPr>
            <w:rFonts w:ascii="Times New Roman" w:hAnsi="Times New Roman" w:cs="Times New Roman"/>
            <w:lang w:val="de-DE"/>
          </w:rPr>
          <w:fldChar w:fldCharType="begin"/>
        </w:r>
        <w:r w:rsidR="00681E62" w:rsidDel="00E327AB">
          <w:rPr>
            <w:rFonts w:ascii="Times New Roman" w:hAnsi="Times New Roman" w:cs="Times New Roman"/>
            <w:lang w:val="de-DE"/>
          </w:rPr>
          <w:delInstrText xml:space="preserve"> ADDIN EN.CITE &lt;EndNote&gt;&lt;Cite AuthorYear="1"&gt;&lt;Author&gt;Westbrook&lt;/Author&gt;&lt;Year&gt;2013&lt;/Year&gt;&lt;RecNum&gt;356&lt;/RecNum&gt;&lt;IDText&gt;23894295&lt;/IDText&gt;&lt;DisplayText&gt;Westbrook, Kester, and Braver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delInstrText>
        </w:r>
        <w:r w:rsidR="00681E62" w:rsidDel="00E327AB">
          <w:rPr>
            <w:rFonts w:ascii="Times New Roman" w:hAnsi="Times New Roman" w:cs="Times New Roman"/>
            <w:lang w:val="de-DE"/>
          </w:rPr>
          <w:fldChar w:fldCharType="separate"/>
        </w:r>
        <w:r w:rsidR="00681E62" w:rsidDel="00E327AB">
          <w:rPr>
            <w:rFonts w:ascii="Times New Roman" w:hAnsi="Times New Roman" w:cs="Times New Roman"/>
            <w:noProof/>
            <w:lang w:val="de-DE"/>
          </w:rPr>
          <w:delText>Westbrook, Kester, and Braver (2013)</w:delText>
        </w:r>
        <w:r w:rsidR="00681E62" w:rsidDel="00E327AB">
          <w:rPr>
            <w:rFonts w:ascii="Times New Roman" w:hAnsi="Times New Roman" w:cs="Times New Roman"/>
            <w:lang w:val="de-DE"/>
          </w:rPr>
          <w:fldChar w:fldCharType="end"/>
        </w:r>
      </w:del>
    </w:p>
    <w:p w14:paraId="5004C318" w14:textId="1E9B6945" w:rsidR="00F426E6" w:rsidRDefault="00F426E6">
      <w:pPr>
        <w:rPr>
          <w:ins w:id="48" w:author="Christoph Scheffel" w:date="2021-12-08T10:54:00Z"/>
          <w:rFonts w:ascii="Times New Roman" w:hAnsi="Times New Roman" w:cs="Times New Roman"/>
          <w:lang w:val="de-DE"/>
        </w:rPr>
      </w:pPr>
      <w:ins w:id="49" w:author="Christoph Scheffel" w:date="2021-12-08T10:54:00Z">
        <w:r>
          <w:rPr>
            <w:rFonts w:ascii="Times New Roman" w:hAnsi="Times New Roman" w:cs="Times New Roman"/>
            <w:lang w:val="de-DE"/>
          </w:rPr>
          <w:lastRenderedPageBreak/>
          <w:t xml:space="preserve">Labortermin 2: </w:t>
        </w:r>
      </w:ins>
    </w:p>
    <w:p w14:paraId="1E3CFA6E" w14:textId="67C4D770" w:rsidR="00DF3B03" w:rsidRDefault="008F2C13" w:rsidP="00E3213C">
      <w:pPr>
        <w:jc w:val="both"/>
        <w:rPr>
          <w:rFonts w:ascii="Times New Roman" w:hAnsi="Times New Roman" w:cs="Times New Roman"/>
          <w:lang w:val="de-DE"/>
        </w:rPr>
        <w:pPrChange w:id="50" w:author="Christoph Scheffel" w:date="2021-12-15T09:27:00Z">
          <w:pPr/>
        </w:pPrChange>
      </w:pPr>
      <w:ins w:id="51" w:author="Christoph Scheffel" w:date="2021-12-15T10:06:00Z">
        <w:r>
          <w:rPr>
            <w:rFonts w:ascii="Times New Roman" w:hAnsi="Times New Roman" w:cs="Times New Roman"/>
            <w:lang w:val="de-DE"/>
          </w:rPr>
          <w:t xml:space="preserve">Dieser findet exakt eine Woche nach dem ersten Termin statt. </w:t>
        </w:r>
      </w:ins>
      <w:ins w:id="52" w:author="Christoph Scheffel" w:date="2021-12-08T11:43:00Z">
        <w:r w:rsidR="005D06B5">
          <w:rPr>
            <w:rFonts w:ascii="Times New Roman" w:hAnsi="Times New Roman" w:cs="Times New Roman"/>
            <w:lang w:val="de-DE"/>
          </w:rPr>
          <w:t xml:space="preserve">Nach Abgleich des Probandencodes </w:t>
        </w:r>
      </w:ins>
      <w:del w:id="53" w:author="Christoph Scheffel" w:date="2021-12-08T11:43:00Z">
        <w:r w:rsidR="00940187" w:rsidDel="005D06B5">
          <w:rPr>
            <w:rFonts w:ascii="Times New Roman" w:hAnsi="Times New Roman" w:cs="Times New Roman"/>
            <w:lang w:val="de-DE"/>
          </w:rPr>
          <w:delText xml:space="preserve">Nach der Erfassung demographischer Daten </w:delText>
        </w:r>
      </w:del>
      <w:r w:rsidR="00940187">
        <w:rPr>
          <w:rFonts w:ascii="Times New Roman" w:hAnsi="Times New Roman" w:cs="Times New Roman"/>
          <w:lang w:val="de-DE"/>
        </w:rPr>
        <w:t xml:space="preserve">erhalten die Teilnehmenden Instruktionen, wie sie die verschiedenen ER-Strategien anwenden sollen. Anschließend </w:t>
      </w:r>
      <w:r w:rsidR="008500AE">
        <w:rPr>
          <w:rFonts w:ascii="Times New Roman" w:hAnsi="Times New Roman" w:cs="Times New Roman"/>
          <w:lang w:val="de-DE"/>
        </w:rPr>
        <w:t xml:space="preserve">wird das Emotionsregulationsparadigma durchlaufen. Dabei werden neutrale und negative Bilder (entnommen aus den IAPS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&lt;EndNote&gt;&lt;Cite&gt;&lt;Author&gt;Lang&lt;/Author&gt;&lt;Year&gt;2008&lt;/Year&gt;&lt;RecNum&gt;54&lt;/RecNum&gt;&lt;DisplayText&gt;(Lang, Bradley, &amp;amp; Cuthbert, 2008)&lt;/DisplayText&gt;&lt;record&gt;&lt;rec-number&gt;54&lt;/rec-number&gt;&lt;foreign-keys&gt;&lt;key app="EN" db-id="0pd9dtwfm9w2toerfz2xpvfkzwppv25t2f2x" timestamp="1514976571"&gt;54&lt;/key&gt;&lt;/foreign-keys&gt;&lt;ref-type name="Book"&gt;6&lt;/ref-type&gt;&lt;contributors&gt;&lt;authors&gt;&lt;author&gt;Lang, P. J.&lt;/author&gt;&lt;author&gt;Bradley, M. M.&lt;/author&gt;&lt;author&gt;Cuthbert, B. N.&lt;/author&gt;&lt;/authors&gt;&lt;/contributors&gt;&lt;titles&gt;&lt;title&gt;International affective picture system (IAPS): affective ratings of pictures and instruction manual&lt;/title&gt;&lt;/titles&gt;&lt;dates&gt;&lt;year&gt;2008&lt;/year&gt;&lt;/dates&gt;&lt;pub-location&gt;Gainsville, FL&lt;/pub-location&gt;&lt;publisher&gt;University of Florida&lt;/publisher&gt;&lt;urls&gt;&lt;/urls&gt;&lt;/record&gt;&lt;/Cite&gt;&lt;/EndNote&gt;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(Lang, Bradley, &amp; Cuthbert, 2008)</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bzw. </w:t>
      </w:r>
      <w:proofErr w:type="spellStart"/>
      <w:r w:rsidR="008500AE">
        <w:rPr>
          <w:rFonts w:ascii="Times New Roman" w:hAnsi="Times New Roman" w:cs="Times New Roman"/>
          <w:lang w:val="de-DE"/>
        </w:rPr>
        <w:t>EmoPicS</w:t>
      </w:r>
      <w:proofErr w:type="spellEnd"/>
      <w:r w:rsidR="008500AE">
        <w:rPr>
          <w:rFonts w:ascii="Times New Roman" w:hAnsi="Times New Roman" w:cs="Times New Roman"/>
          <w:lang w:val="de-DE"/>
        </w:rPr>
        <w:t xml:space="preserve">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&lt;EndNote&gt;&lt;Cite&gt;&lt;Author&gt;Wessa&lt;/Author&gt;&lt;Year&gt;2010&lt;/Year&gt;&lt;RecNum&gt;38&lt;/RecNum&gt;&lt;DisplayText&gt;(Wessa et al., 2010)&lt;/DisplayText&gt;&lt;record&gt;&lt;rec-number&gt;38&lt;/rec-number&gt;&lt;foreign-keys&gt;&lt;key app="EN" db-id="0pd9dtwfm9w2toerfz2xpvfkzwppv25t2f2x" timestamp="1514972058"&gt;38&lt;/key&gt;&lt;key app="ENWeb" db-id=""&gt;0&lt;/key&gt;&lt;/foreign-keys&gt;&lt;ref-type name="Journal Article"&gt;17&lt;/ref-type&gt;&lt;contributors&gt;&lt;authors&gt;&lt;author&gt;Wessa, M.&lt;/author&gt;&lt;author&gt;Kanske, P.&lt;/author&gt;&lt;author&gt;Neumeister, P.&lt;/author&gt;&lt;author&gt;Bode, K.&lt;/author&gt;&lt;author&gt;Heissler, J.&lt;/author&gt;&lt;author&gt;Schönfelder, S.&lt;/author&gt;&lt;/authors&gt;&lt;/contributors&gt;&lt;titles&gt;&lt;title&gt;EmoPics: Subjektive und psychophysiologische Evaluation neuen Bildmaterials für die klinisch-biopsychologische Forschung&lt;/title&gt;&lt;secondary-title&gt;Zeitschrift für Klinische Psychologie und Psychotherapie &lt;/secondary-title&gt;&lt;/titles&gt;&lt;periodical&gt;&lt;full-title&gt;Zeitschrift für Klinische Psychologie und Psychotherapie&lt;/full-title&gt;&lt;/periodical&gt;&lt;pages&gt;77&lt;/pages&gt;&lt;volume&gt;39&lt;/volume&gt;&lt;number&gt;Suppl. 1/11&lt;/number&gt;&lt;dates&gt;&lt;year&gt;2010&lt;/year&gt;&lt;pub-dates&gt;&lt;date&gt;2010&lt;/date&gt;&lt;/pub-dates&gt;&lt;/dates&gt;&lt;urls&gt;&lt;/urls&gt;&lt;language&gt;Deutsch&lt;/language&gt;&lt;/record&gt;&lt;/Cite&gt;&lt;/EndNote&gt;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(Wessa et al., 2010)</w:t>
      </w:r>
      <w:r w:rsidR="00DF549E">
        <w:rPr>
          <w:rFonts w:ascii="Times New Roman" w:hAnsi="Times New Roman" w:cs="Times New Roman"/>
          <w:lang w:val="de-DE"/>
        </w:rPr>
        <w:fldChar w:fldCharType="end"/>
      </w:r>
      <w:r w:rsidR="008500AE">
        <w:rPr>
          <w:rFonts w:ascii="Times New Roman" w:hAnsi="Times New Roman" w:cs="Times New Roman"/>
          <w:lang w:val="de-DE"/>
        </w:rPr>
        <w:t xml:space="preserve">) betrachtet und dabei werden die Strategien „Ablenken“, „Distanzieren“ und „Unterdrücken“ angewendet. Die Versuchspersonen sollen zunächst neutrale und negative Bilder „anschauen“. Anschließend werden die drei zuvor genannten Strategien angewendet. Nach jeder Strategie wird jeweils das subjektive Arousal und die subjektive geistige Anstrengung beim Anwenden der Strategie eingeschätzt. Die Reihenfolge ist zwischen den Versuchspersonen randomisiert. Im zweiten Teil des Experimentes sollen die Strategien </w:t>
      </w:r>
      <w:r w:rsidR="00A25DE7">
        <w:rPr>
          <w:rFonts w:ascii="Times New Roman" w:hAnsi="Times New Roman" w:cs="Times New Roman"/>
          <w:lang w:val="de-DE"/>
        </w:rPr>
        <w:t xml:space="preserve">nach Vorbild des </w:t>
      </w:r>
      <w:proofErr w:type="spellStart"/>
      <w:r w:rsidR="00A25DE7">
        <w:rPr>
          <w:rFonts w:ascii="Times New Roman" w:hAnsi="Times New Roman" w:cs="Times New Roman"/>
          <w:lang w:val="de-DE"/>
        </w:rPr>
        <w:t>Cognitive</w:t>
      </w:r>
      <w:proofErr w:type="spellEnd"/>
      <w:r w:rsidR="00A25DE7">
        <w:rPr>
          <w:rFonts w:ascii="Times New Roman" w:hAnsi="Times New Roman" w:cs="Times New Roman"/>
          <w:lang w:val="de-DE"/>
        </w:rPr>
        <w:t>-Effort-</w:t>
      </w:r>
      <w:proofErr w:type="spellStart"/>
      <w:r w:rsidR="00A25DE7">
        <w:rPr>
          <w:rFonts w:ascii="Times New Roman" w:hAnsi="Times New Roman" w:cs="Times New Roman"/>
          <w:lang w:val="de-DE"/>
        </w:rPr>
        <w:t>Discounting</w:t>
      </w:r>
      <w:proofErr w:type="spellEnd"/>
      <w:r w:rsidR="00A25DE7">
        <w:rPr>
          <w:rFonts w:ascii="Times New Roman" w:hAnsi="Times New Roman" w:cs="Times New Roman"/>
          <w:lang w:val="de-DE"/>
        </w:rPr>
        <w:t xml:space="preserve">-Paradigmas </w:t>
      </w:r>
      <w:r w:rsidR="00DF549E">
        <w:rPr>
          <w:rFonts w:ascii="Times New Roman" w:hAnsi="Times New Roman" w:cs="Times New Roman"/>
          <w:lang w:val="de-DE"/>
        </w:rPr>
        <w:fldChar w:fldCharType="begin"/>
      </w:r>
      <w:r w:rsidR="00681E62">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DF549E">
        <w:rPr>
          <w:rFonts w:ascii="Times New Roman" w:hAnsi="Times New Roman" w:cs="Times New Roman"/>
          <w:lang w:val="de-DE"/>
        </w:rPr>
        <w:fldChar w:fldCharType="separate"/>
      </w:r>
      <w:r w:rsidR="00681E62">
        <w:rPr>
          <w:rFonts w:ascii="Times New Roman" w:hAnsi="Times New Roman" w:cs="Times New Roman"/>
          <w:noProof/>
          <w:lang w:val="de-DE"/>
        </w:rPr>
        <w:t>(Westbrook et al., 2013)</w:t>
      </w:r>
      <w:r w:rsidR="00DF549E">
        <w:rPr>
          <w:rFonts w:ascii="Times New Roman" w:hAnsi="Times New Roman" w:cs="Times New Roman"/>
          <w:lang w:val="de-DE"/>
        </w:rPr>
        <w:fldChar w:fldCharType="end"/>
      </w:r>
      <w:r w:rsidR="00A25DE7">
        <w:rPr>
          <w:rFonts w:ascii="Times New Roman" w:hAnsi="Times New Roman" w:cs="Times New Roman"/>
          <w:lang w:val="de-DE"/>
        </w:rPr>
        <w:t xml:space="preserve"> miteinander verglichen werden. Im letzten Teil sollen die Probanden noch einmal eine der drei Strategien anwenden. Sie haben dabei die Möglichkeit, sich frei für eine der Strategien zu entscheiden.</w:t>
      </w:r>
    </w:p>
    <w:p w14:paraId="24600A48" w14:textId="77777777" w:rsidR="00DF3B03" w:rsidRPr="003215B1" w:rsidRDefault="00DF3B03">
      <w:pPr>
        <w:rPr>
          <w:rFonts w:ascii="Times New Roman" w:hAnsi="Times New Roman" w:cs="Times New Roman"/>
          <w:b/>
          <w:lang w:val="de-DE"/>
        </w:rPr>
      </w:pPr>
      <w:r w:rsidRPr="003215B1">
        <w:rPr>
          <w:rFonts w:ascii="Times New Roman" w:hAnsi="Times New Roman" w:cs="Times New Roman"/>
          <w:b/>
          <w:lang w:val="de-DE"/>
        </w:rPr>
        <w:t>Angaben zur Biometrie</w:t>
      </w:r>
      <w:r w:rsidR="003215B1" w:rsidRPr="003215B1">
        <w:rPr>
          <w:rFonts w:ascii="Times New Roman" w:hAnsi="Times New Roman" w:cs="Times New Roman"/>
          <w:b/>
          <w:lang w:val="de-DE"/>
        </w:rPr>
        <w:t>:</w:t>
      </w:r>
    </w:p>
    <w:p w14:paraId="75F8CFA5" w14:textId="77777777" w:rsidR="008166A4" w:rsidRPr="008166A4" w:rsidRDefault="008166A4" w:rsidP="00E3213C">
      <w:pPr>
        <w:jc w:val="both"/>
        <w:rPr>
          <w:ins w:id="54" w:author="Christoph Scheffel" w:date="2021-12-15T10:16:00Z"/>
          <w:rFonts w:ascii="Times New Roman" w:hAnsi="Times New Roman" w:cs="Times New Roman"/>
          <w:rPrChange w:id="55" w:author="Christoph Scheffel" w:date="2021-12-15T10:16:00Z">
            <w:rPr>
              <w:ins w:id="56" w:author="Christoph Scheffel" w:date="2021-12-15T10:16:00Z"/>
              <w:rFonts w:ascii="Times New Roman" w:hAnsi="Times New Roman" w:cs="Times New Roman"/>
              <w:lang w:val="de-DE"/>
            </w:rPr>
          </w:rPrChange>
        </w:rPr>
        <w:pPrChange w:id="57" w:author="Christoph Scheffel" w:date="2021-12-15T09:27:00Z">
          <w:pPr/>
        </w:pPrChange>
      </w:pPr>
      <w:proofErr w:type="spellStart"/>
      <w:ins w:id="58" w:author="Christoph Scheffel" w:date="2021-12-15T10:16:00Z">
        <w:r w:rsidRPr="008166A4">
          <w:rPr>
            <w:rFonts w:ascii="Times New Roman" w:hAnsi="Times New Roman" w:cs="Times New Roman"/>
            <w:rPrChange w:id="59" w:author="Christoph Scheffel" w:date="2021-12-15T10:16:00Z">
              <w:rPr>
                <w:rFonts w:ascii="Times New Roman" w:hAnsi="Times New Roman" w:cs="Times New Roman"/>
                <w:lang w:val="de-DE"/>
              </w:rPr>
            </w:rPrChange>
          </w:rPr>
          <w:t>Kognitives</w:t>
        </w:r>
        <w:proofErr w:type="spellEnd"/>
        <w:r w:rsidRPr="008166A4">
          <w:rPr>
            <w:rFonts w:ascii="Times New Roman" w:hAnsi="Times New Roman" w:cs="Times New Roman"/>
            <w:rPrChange w:id="60" w:author="Christoph Scheffel" w:date="2021-12-15T10:16:00Z">
              <w:rPr>
                <w:rFonts w:ascii="Times New Roman" w:hAnsi="Times New Roman" w:cs="Times New Roman"/>
                <w:lang w:val="de-DE"/>
              </w:rPr>
            </w:rPrChange>
          </w:rPr>
          <w:t xml:space="preserve"> Effort Discounting:</w:t>
        </w:r>
      </w:ins>
    </w:p>
    <w:p w14:paraId="635720AA" w14:textId="6542EECA" w:rsidR="006B4CA3" w:rsidRPr="008166A4" w:rsidRDefault="006B4CA3" w:rsidP="00E3213C">
      <w:pPr>
        <w:jc w:val="both"/>
        <w:rPr>
          <w:ins w:id="61" w:author="Christoph Scheffel" w:date="2021-12-15T10:16:00Z"/>
          <w:rFonts w:ascii="Times New Roman" w:hAnsi="Times New Roman" w:cs="Times New Roman"/>
          <w:rPrChange w:id="62" w:author="Christoph Scheffel" w:date="2021-12-15T10:16:00Z">
            <w:rPr>
              <w:ins w:id="63" w:author="Christoph Scheffel" w:date="2021-12-15T10:16:00Z"/>
              <w:rFonts w:ascii="Times New Roman" w:hAnsi="Times New Roman" w:cs="Times New Roman"/>
              <w:lang w:val="de-DE"/>
            </w:rPr>
          </w:rPrChange>
        </w:rPr>
        <w:pPrChange w:id="64" w:author="Christoph Scheffel" w:date="2021-12-15T09:27:00Z">
          <w:pPr/>
        </w:pPrChange>
      </w:pPr>
      <w:ins w:id="65" w:author="Christoph Scheffel" w:date="2021-12-15T10:16:00Z">
        <w:r w:rsidRPr="008166A4">
          <w:rPr>
            <w:rFonts w:ascii="Times New Roman" w:hAnsi="Times New Roman" w:cs="Times New Roman"/>
            <w:rPrChange w:id="66" w:author="Christoph Scheffel" w:date="2021-12-15T10:16:00Z">
              <w:rPr>
                <w:rFonts w:ascii="Times New Roman" w:hAnsi="Times New Roman" w:cs="Times New Roman"/>
                <w:lang w:val="de-DE"/>
              </w:rPr>
            </w:rPrChange>
          </w:rPr>
          <w:t>[</w:t>
        </w:r>
        <w:r w:rsidR="008166A4" w:rsidRPr="008166A4">
          <w:rPr>
            <w:rFonts w:ascii="Times New Roman" w:hAnsi="Times New Roman" w:cs="Times New Roman"/>
            <w:rPrChange w:id="67" w:author="Christoph Scheffel" w:date="2021-12-15T10:16:00Z">
              <w:rPr>
                <w:rFonts w:ascii="Times New Roman" w:hAnsi="Times New Roman" w:cs="Times New Roman"/>
                <w:lang w:val="de-DE"/>
              </w:rPr>
            </w:rPrChange>
          </w:rPr>
          <w:t>…</w:t>
        </w:r>
        <w:r w:rsidRPr="008166A4">
          <w:rPr>
            <w:rFonts w:ascii="Times New Roman" w:hAnsi="Times New Roman" w:cs="Times New Roman"/>
            <w:rPrChange w:id="68" w:author="Christoph Scheffel" w:date="2021-12-15T10:16:00Z">
              <w:rPr>
                <w:rFonts w:ascii="Times New Roman" w:hAnsi="Times New Roman" w:cs="Times New Roman"/>
                <w:lang w:val="de-DE"/>
              </w:rPr>
            </w:rPrChange>
          </w:rPr>
          <w:t>]</w:t>
        </w:r>
      </w:ins>
    </w:p>
    <w:p w14:paraId="53CFB358" w14:textId="059F5C9E" w:rsidR="008166A4" w:rsidRPr="008166A4" w:rsidRDefault="008166A4" w:rsidP="00E3213C">
      <w:pPr>
        <w:jc w:val="both"/>
        <w:rPr>
          <w:ins w:id="69" w:author="Christoph Scheffel" w:date="2021-12-15T10:16:00Z"/>
          <w:rFonts w:ascii="Times New Roman" w:hAnsi="Times New Roman" w:cs="Times New Roman"/>
          <w:rPrChange w:id="70" w:author="Christoph Scheffel" w:date="2021-12-15T10:16:00Z">
            <w:rPr>
              <w:ins w:id="71" w:author="Christoph Scheffel" w:date="2021-12-15T10:16:00Z"/>
              <w:rFonts w:ascii="Times New Roman" w:hAnsi="Times New Roman" w:cs="Times New Roman"/>
              <w:lang w:val="de-DE"/>
            </w:rPr>
          </w:rPrChange>
        </w:rPr>
        <w:pPrChange w:id="72" w:author="Christoph Scheffel" w:date="2021-12-15T09:27:00Z">
          <w:pPr/>
        </w:pPrChange>
      </w:pPr>
      <w:ins w:id="73" w:author="Christoph Scheffel" w:date="2021-12-15T10:16:00Z">
        <w:r w:rsidRPr="008166A4">
          <w:rPr>
            <w:rFonts w:ascii="Times New Roman" w:hAnsi="Times New Roman" w:cs="Times New Roman"/>
            <w:rPrChange w:id="74" w:author="Christoph Scheffel" w:date="2021-12-15T10:16:00Z">
              <w:rPr>
                <w:rFonts w:ascii="Times New Roman" w:hAnsi="Times New Roman" w:cs="Times New Roman"/>
                <w:lang w:val="de-DE"/>
              </w:rPr>
            </w:rPrChange>
          </w:rPr>
          <w:t xml:space="preserve">Discounting </w:t>
        </w:r>
        <w:proofErr w:type="spellStart"/>
        <w:r w:rsidRPr="008166A4">
          <w:rPr>
            <w:rFonts w:ascii="Times New Roman" w:hAnsi="Times New Roman" w:cs="Times New Roman"/>
            <w:rPrChange w:id="75" w:author="Christoph Scheffel" w:date="2021-12-15T10:16:00Z">
              <w:rPr>
                <w:rFonts w:ascii="Times New Roman" w:hAnsi="Times New Roman" w:cs="Times New Roman"/>
                <w:lang w:val="de-DE"/>
              </w:rPr>
            </w:rPrChange>
          </w:rPr>
          <w:t>regulationsbezogenen</w:t>
        </w:r>
        <w:proofErr w:type="spellEnd"/>
        <w:r w:rsidRPr="008166A4">
          <w:rPr>
            <w:rFonts w:ascii="Times New Roman" w:hAnsi="Times New Roman" w:cs="Times New Roman"/>
            <w:rPrChange w:id="76" w:author="Christoph Scheffel" w:date="2021-12-15T10:16:00Z">
              <w:rPr>
                <w:rFonts w:ascii="Times New Roman" w:hAnsi="Times New Roman" w:cs="Times New Roman"/>
                <w:lang w:val="de-DE"/>
              </w:rPr>
            </w:rPrChange>
          </w:rPr>
          <w:t xml:space="preserve"> Efforts:</w:t>
        </w:r>
      </w:ins>
    </w:p>
    <w:p w14:paraId="1377281A" w14:textId="5638FD38" w:rsidR="003215B1" w:rsidRDefault="00ED0A4E" w:rsidP="00E3213C">
      <w:pPr>
        <w:jc w:val="both"/>
        <w:rPr>
          <w:rFonts w:ascii="Times New Roman" w:hAnsi="Times New Roman" w:cs="Times New Roman"/>
          <w:lang w:val="de-DE"/>
        </w:rPr>
        <w:pPrChange w:id="77" w:author="Christoph Scheffel" w:date="2021-12-15T09:27:00Z">
          <w:pPr/>
        </w:pPrChange>
      </w:pPr>
      <w:commentRangeStart w:id="78"/>
      <w:r>
        <w:rPr>
          <w:rFonts w:ascii="Times New Roman" w:hAnsi="Times New Roman" w:cs="Times New Roman"/>
          <w:lang w:val="de-DE"/>
        </w:rPr>
        <w:t>In unserer vorangegangenen Studie konnte der Effekt der Emotionsregulation auf das subjektive Arousal mit einer Größe von η</w:t>
      </w:r>
      <w:r w:rsidRPr="00ED0A4E">
        <w:rPr>
          <w:rFonts w:ascii="Times New Roman" w:hAnsi="Times New Roman" w:cs="Times New Roman"/>
          <w:vertAlign w:val="subscript"/>
          <w:lang w:val="de-DE"/>
        </w:rPr>
        <w:t>p</w:t>
      </w:r>
      <w:r>
        <w:rPr>
          <w:rFonts w:ascii="Times New Roman" w:hAnsi="Times New Roman" w:cs="Times New Roman"/>
          <w:lang w:val="de-DE"/>
        </w:rPr>
        <w:t xml:space="preserve">² = .20 beziffert werden </w:t>
      </w:r>
      <w:r w:rsidR="00DF549E">
        <w:rPr>
          <w:rFonts w:ascii="Times New Roman" w:hAnsi="Times New Roman" w:cs="Times New Roman"/>
          <w:lang w:val="de-DE"/>
        </w:rPr>
        <w:fldChar w:fldCharType="begin"/>
      </w:r>
      <w:r w:rsidR="00DF549E">
        <w:rPr>
          <w:rFonts w:ascii="Times New Roman" w:hAnsi="Times New Roman" w:cs="Times New Roman"/>
          <w:lang w:val="de-DE"/>
        </w:rPr>
        <w:instrText xml:space="preserve"> ADDIN EN.CITE &lt;EndNote&gt;&lt;Cite&gt;&lt;Author&gt;Scheffel&lt;/Author&gt;&lt;Year&gt;2021&lt;/Year&gt;&lt;RecNum&gt;372&lt;/RecNum&gt;&lt;IDText&gt;34310724&lt;/IDText&gt;&lt;DisplayText&gt;(Scheffel et al., 2021)&lt;/DisplayText&gt;&lt;record&gt;&lt;rec-number&gt;372&lt;/rec-number&gt;&lt;foreign-keys&gt;&lt;key app="EN" db-id="0pd9dtwfm9w2toerfz2xpvfkzwppv25t2f2x" timestamp="1627395694"&gt;372&lt;/key&gt;&lt;/foreign-keys&gt;&lt;ref-type name="Journal Article"&gt;17&lt;/ref-type&gt;&lt;contributors&gt;&lt;authors&gt;&lt;author&gt;Scheffel, C.&lt;/author&gt;&lt;author&gt;Graupner, S. T.&lt;/author&gt;&lt;author&gt;Gartner, A.&lt;/author&gt;&lt;author&gt;Zerna, J.&lt;/author&gt;&lt;author&gt;Strobel, A.&lt;/author&gt;&lt;author&gt;Dorfel, D.&lt;/author&gt;&lt;/authors&gt;&lt;/contributors&gt;&lt;auth-address&gt;Differential and Personality Psychology, Faculty of Psychology, Technische Universitat Dresden, Dresden, Germany.&amp;#xD;Engineering Psychology and Applied Cognitive Research, Faculty of Psychology, Technische Universitat Dresden, Dresden, Germany.&lt;/auth-address&gt;&lt;titles&gt;&lt;title&gt;Effort beats effectiveness in emotion regulation choice: Differences between suppression and distancing in subjective and physiological measures&lt;/title&gt;&lt;secondary-title&gt;Psychophysiology&lt;/secondary-title&gt;&lt;/titles&gt;&lt;periodical&gt;&lt;full-title&gt;Psychophysiology&lt;/full-title&gt;&lt;/periodical&gt;&lt;pages&gt;e13908&lt;/pages&gt;&lt;volume&gt;n/a&lt;/volume&gt;&lt;number&gt;n/a&lt;/number&gt;&lt;edition&gt;2021/07/27&lt;/edition&gt;&lt;keywords&gt;&lt;keyword&gt;distancing&lt;/keyword&gt;&lt;keyword&gt;effort&lt;/keyword&gt;&lt;keyword&gt;emotion regulation&lt;/keyword&gt;&lt;keyword&gt;expressive suppression&lt;/keyword&gt;&lt;keyword&gt;heart rate&lt;/keyword&gt;&lt;keyword&gt;pupillometry&lt;/keyword&gt;&lt;/keywords&gt;&lt;dates&gt;&lt;year&gt;2021&lt;/year&gt;&lt;pub-dates&gt;&lt;date&gt;Jul 26&lt;/date&gt;&lt;/pub-dates&gt;&lt;/dates&gt;&lt;isbn&gt;1540-5958 (Electronic)&amp;#xD;0048-5772 (Linking)&lt;/isbn&gt;&lt;accession-num&gt;34310724&lt;/accession-num&gt;&lt;urls&gt;&lt;related-urls&gt;&lt;url&gt;https://www.ncbi.nlm.nih.gov/pubmed/34310724&lt;/url&gt;&lt;/related-urls&gt;&lt;/urls&gt;&lt;electronic-resource-num&gt;10.1111/psyp.13908&lt;/electronic-resource-num&gt;&lt;/record&gt;&lt;/Cite&gt;&lt;/EndNote&gt;</w:instrText>
      </w:r>
      <w:r w:rsidR="00DF549E">
        <w:rPr>
          <w:rFonts w:ascii="Times New Roman" w:hAnsi="Times New Roman" w:cs="Times New Roman"/>
          <w:lang w:val="de-DE"/>
        </w:rPr>
        <w:fldChar w:fldCharType="separate"/>
      </w:r>
      <w:r w:rsidR="00DF549E">
        <w:rPr>
          <w:rFonts w:ascii="Times New Roman" w:hAnsi="Times New Roman" w:cs="Times New Roman"/>
          <w:noProof/>
          <w:lang w:val="de-DE"/>
        </w:rPr>
        <w:t>(Scheffel et al., 2021)</w:t>
      </w:r>
      <w:r w:rsidR="00DF549E">
        <w:rPr>
          <w:rFonts w:ascii="Times New Roman" w:hAnsi="Times New Roman" w:cs="Times New Roman"/>
          <w:lang w:val="de-DE"/>
        </w:rPr>
        <w:fldChar w:fldCharType="end"/>
      </w:r>
      <w:r>
        <w:rPr>
          <w:rFonts w:ascii="Times New Roman" w:hAnsi="Times New Roman" w:cs="Times New Roman"/>
          <w:lang w:val="de-DE"/>
        </w:rPr>
        <w:t xml:space="preserve">. Aufgrund der aktuellen Probleme der Replizierbarkeit psychologischer Forschung wird die Powerberechnung mit einer halbierten Effektgröße mittels G*Power </w: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 </w:instrText>
      </w:r>
      <w:r w:rsidR="00DF549E">
        <w:rPr>
          <w:rFonts w:ascii="Times New Roman" w:hAnsi="Times New Roman" w:cs="Times New Roman"/>
          <w:lang w:val="de-DE"/>
        </w:rPr>
        <w:fldChar w:fldCharType="begin">
          <w:fldData xml:space="preserve">PEVuZE5vdGU+PENpdGU+PEF1dGhvcj5GYXVsPC9BdXRob3I+PFllYXI+MjAwOTwvWWVhcj48UmVj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</w:fldData>
        </w:fldChar>
      </w:r>
      <w:r w:rsidR="00DF549E">
        <w:rPr>
          <w:rFonts w:ascii="Times New Roman" w:hAnsi="Times New Roman" w:cs="Times New Roman"/>
          <w:lang w:val="de-DE"/>
        </w:rPr>
        <w:instrText xml:space="preserve"> ADDIN EN.CITE.DATA </w:instrText>
      </w:r>
      <w:r w:rsidR="00DF549E">
        <w:rPr>
          <w:rFonts w:ascii="Times New Roman" w:hAnsi="Times New Roman" w:cs="Times New Roman"/>
          <w:lang w:val="de-DE"/>
        </w:rPr>
      </w:r>
      <w:r w:rsidR="00DF549E">
        <w:rPr>
          <w:rFonts w:ascii="Times New Roman" w:hAnsi="Times New Roman" w:cs="Times New Roman"/>
          <w:lang w:val="de-DE"/>
        </w:rPr>
        <w:fldChar w:fldCharType="end"/>
      </w:r>
      <w:r w:rsidR="00DF549E">
        <w:rPr>
          <w:rFonts w:ascii="Times New Roman" w:hAnsi="Times New Roman" w:cs="Times New Roman"/>
          <w:lang w:val="de-DE"/>
        </w:rPr>
      </w:r>
      <w:r w:rsidR="00DF549E">
        <w:rPr>
          <w:rFonts w:ascii="Times New Roman" w:hAnsi="Times New Roman" w:cs="Times New Roman"/>
          <w:lang w:val="de-DE"/>
        </w:rPr>
        <w:fldChar w:fldCharType="separate"/>
      </w:r>
      <w:r w:rsidR="00DF549E">
        <w:rPr>
          <w:rFonts w:ascii="Times New Roman" w:hAnsi="Times New Roman" w:cs="Times New Roman"/>
          <w:noProof/>
          <w:lang w:val="de-DE"/>
        </w:rPr>
        <w:t>(Faul, Erdfelder, Buchner, &amp; Lang, 2009; Faul, Erdfelder, Lang, &amp; Buchner, 2007)</w:t>
      </w:r>
      <w:r w:rsidR="00DF549E">
        <w:rPr>
          <w:rFonts w:ascii="Times New Roman" w:hAnsi="Times New Roman" w:cs="Times New Roman"/>
          <w:lang w:val="de-DE"/>
        </w:rPr>
        <w:fldChar w:fldCharType="end"/>
      </w:r>
      <w:r>
        <w:rPr>
          <w:rFonts w:ascii="Times New Roman" w:hAnsi="Times New Roman" w:cs="Times New Roman"/>
          <w:lang w:val="de-DE"/>
        </w:rPr>
        <w:t xml:space="preserve"> berechnet. Für eine </w:t>
      </w:r>
      <w:r w:rsidR="0008669F">
        <w:rPr>
          <w:rFonts w:ascii="Times New Roman" w:hAnsi="Times New Roman" w:cs="Times New Roman"/>
          <w:lang w:val="de-DE"/>
        </w:rPr>
        <w:t xml:space="preserve">ANOVA mit Messwiederholung (4 Maße: Arousal Ratings für Anschauen, Ablenken, Distanzieren und Unterdrücken) wird folglich bei einer Power von 0.95 und einer α-Fehler-Wahrscheinlichkeit von 0.05 eine Stichprobengröße von 21 Personen benötigt. Dies stellt also die Anzahl an Personen dar, die </w:t>
      </w:r>
      <w:r w:rsidR="0008669F" w:rsidRPr="0008669F">
        <w:rPr>
          <w:rFonts w:ascii="Times New Roman" w:hAnsi="Times New Roman" w:cs="Times New Roman"/>
          <w:i/>
          <w:lang w:val="de-DE"/>
        </w:rPr>
        <w:t>mindestens</w:t>
      </w:r>
      <w:r w:rsidR="0008669F">
        <w:rPr>
          <w:rFonts w:ascii="Times New Roman" w:hAnsi="Times New Roman" w:cs="Times New Roman"/>
          <w:lang w:val="de-DE"/>
        </w:rPr>
        <w:t xml:space="preserve"> erhoben werden sollen. </w:t>
      </w:r>
      <w:commentRangeEnd w:id="78"/>
      <w:r w:rsidR="001A2B7D">
        <w:rPr>
          <w:rStyle w:val="Kommentarzeichen"/>
        </w:rPr>
        <w:commentReference w:id="78"/>
      </w:r>
    </w:p>
    <w:p w14:paraId="5D4A2CE8" w14:textId="77777777" w:rsidR="00DF3B03" w:rsidRPr="00DF3B03" w:rsidRDefault="00DB15D8">
      <w:pPr>
        <w:rPr>
          <w:rFonts w:ascii="Times New Roman" w:hAnsi="Times New Roman" w:cs="Times New Roman"/>
          <w:b/>
          <w:sz w:val="24"/>
          <w:lang w:val="de-DE"/>
        </w:rPr>
      </w:pPr>
      <w:r>
        <w:rPr>
          <w:rFonts w:ascii="Times New Roman" w:hAnsi="Times New Roman" w:cs="Times New Roman"/>
          <w:b/>
          <w:sz w:val="24"/>
          <w:lang w:val="de-DE"/>
        </w:rPr>
        <w:t>Beschreibung des Prüfverfahrens</w:t>
      </w:r>
    </w:p>
    <w:p w14:paraId="01A9BAB8" w14:textId="11225D17" w:rsidR="00FC0AA7" w:rsidRPr="00FC0AA7" w:rsidRDefault="00FC0AA7" w:rsidP="00E3213C">
      <w:pPr>
        <w:jc w:val="both"/>
        <w:rPr>
          <w:rFonts w:ascii="Times New Roman" w:hAnsi="Times New Roman" w:cs="Times New Roman"/>
          <w:lang w:val="de-DE"/>
        </w:rPr>
        <w:pPrChange w:id="79" w:author="Christoph Scheffel" w:date="2021-12-15T09:27:00Z">
          <w:pPr/>
        </w:pPrChange>
      </w:pPr>
      <w:r w:rsidRPr="00FC0AA7">
        <w:rPr>
          <w:rFonts w:ascii="Times New Roman" w:hAnsi="Times New Roman" w:cs="Times New Roman"/>
          <w:lang w:val="de-DE"/>
        </w:rPr>
        <w:t>Es sollen</w:t>
      </w:r>
      <w:del w:id="80" w:author="Christoph Scheffel" w:date="2021-12-15T11:13:00Z">
        <w:r w:rsidRPr="00FC0AA7" w:rsidDel="00C11DBF">
          <w:rPr>
            <w:rFonts w:ascii="Times New Roman" w:hAnsi="Times New Roman" w:cs="Times New Roman"/>
            <w:lang w:val="de-DE"/>
          </w:rPr>
          <w:delText xml:space="preserve"> ca. </w:delText>
        </w:r>
      </w:del>
      <w:ins w:id="81" w:author="Christoph Scheffel" w:date="2021-12-15T11:13:00Z">
        <w:r w:rsidR="00C11DBF">
          <w:rPr>
            <w:rFonts w:ascii="Times New Roman" w:hAnsi="Times New Roman" w:cs="Times New Roman"/>
            <w:lang w:val="de-DE"/>
          </w:rPr>
          <w:t xml:space="preserve"> </w:t>
        </w:r>
      </w:ins>
      <w:r w:rsidRPr="00C11DBF">
        <w:rPr>
          <w:rFonts w:ascii="Times New Roman" w:hAnsi="Times New Roman" w:cs="Times New Roman"/>
          <w:highlight w:val="yellow"/>
          <w:lang w:val="de-DE"/>
          <w:rPrChange w:id="82" w:author="Christoph Scheffel" w:date="2021-12-15T11:13:00Z">
            <w:rPr>
              <w:rFonts w:ascii="Times New Roman" w:hAnsi="Times New Roman" w:cs="Times New Roman"/>
              <w:lang w:val="de-DE"/>
            </w:rPr>
          </w:rPrChange>
        </w:rPr>
        <w:t xml:space="preserve">N = </w:t>
      </w:r>
      <w:del w:id="83" w:author="Christoph Scheffel" w:date="2021-12-15T11:13:00Z">
        <w:r w:rsidRPr="00C11DBF" w:rsidDel="00C11DBF">
          <w:rPr>
            <w:rFonts w:ascii="Times New Roman" w:hAnsi="Times New Roman" w:cs="Times New Roman"/>
            <w:highlight w:val="yellow"/>
            <w:lang w:val="de-DE"/>
            <w:rPrChange w:id="84" w:author="Christoph Scheffel" w:date="2021-12-15T11:13:00Z">
              <w:rPr>
                <w:rFonts w:ascii="Times New Roman" w:hAnsi="Times New Roman" w:cs="Times New Roman"/>
                <w:lang w:val="de-DE"/>
              </w:rPr>
            </w:rPrChange>
          </w:rPr>
          <w:delText xml:space="preserve">50 </w:delText>
        </w:r>
      </w:del>
      <w:ins w:id="85" w:author="Christoph Scheffel" w:date="2021-12-15T11:13:00Z">
        <w:r w:rsidR="00C11DBF" w:rsidRPr="00C11DBF">
          <w:rPr>
            <w:rFonts w:ascii="Times New Roman" w:hAnsi="Times New Roman" w:cs="Times New Roman"/>
            <w:highlight w:val="yellow"/>
            <w:lang w:val="de-DE"/>
            <w:rPrChange w:id="86" w:author="Christoph Scheffel" w:date="2021-12-15T11:13:00Z">
              <w:rPr>
                <w:rFonts w:ascii="Times New Roman" w:hAnsi="Times New Roman" w:cs="Times New Roman"/>
                <w:lang w:val="de-DE"/>
              </w:rPr>
            </w:rPrChange>
          </w:rPr>
          <w:t>XX</w:t>
        </w:r>
        <w:r w:rsidR="00C11DBF" w:rsidRPr="00FC0AA7">
          <w:rPr>
            <w:rFonts w:ascii="Times New Roman" w:hAnsi="Times New Roman" w:cs="Times New Roman"/>
            <w:lang w:val="de-DE"/>
          </w:rPr>
          <w:t xml:space="preserve"> </w:t>
        </w:r>
      </w:ins>
      <w:r w:rsidRPr="00FC0AA7">
        <w:rPr>
          <w:rFonts w:ascii="Times New Roman" w:hAnsi="Times New Roman" w:cs="Times New Roman"/>
          <w:lang w:val="de-DE"/>
        </w:rPr>
        <w:t>Personen rekrutiert werden. Diese sollen über den Zentralen Experimentalserver der Fakultät Psychologie (ZEP) auf die Studie aufmerksam gemacht werden. Weiterhin soll ein Aufruf zur Studienteilnahme in Jahrgangsgruppen Psychologiestudierender in soziale Medien stattfinden.</w:t>
      </w:r>
    </w:p>
    <w:p w14:paraId="676CD0AD" w14:textId="77777777" w:rsidR="00DF3B03" w:rsidRPr="00A25DE7" w:rsidRDefault="00DF3B03">
      <w:pPr>
        <w:rPr>
          <w:rFonts w:ascii="Times New Roman" w:hAnsi="Times New Roman" w:cs="Times New Roman"/>
          <w:b/>
          <w:lang w:val="de-DE"/>
        </w:rPr>
      </w:pPr>
      <w:r w:rsidRPr="00A25DE7">
        <w:rPr>
          <w:rFonts w:ascii="Times New Roman" w:hAnsi="Times New Roman" w:cs="Times New Roman"/>
          <w:b/>
          <w:lang w:val="de-DE"/>
        </w:rPr>
        <w:t>Einschlusskriterien</w:t>
      </w:r>
      <w:r w:rsidR="00A25DE7" w:rsidRPr="00A25DE7">
        <w:rPr>
          <w:rFonts w:ascii="Times New Roman" w:hAnsi="Times New Roman" w:cs="Times New Roman"/>
          <w:b/>
          <w:lang w:val="de-DE"/>
        </w:rPr>
        <w:t xml:space="preserve">: </w:t>
      </w:r>
    </w:p>
    <w:p w14:paraId="548E60A7" w14:textId="78188D2E"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 xml:space="preserve">Gesunde Erwachsene im Alter zwischen 18 und </w:t>
      </w:r>
      <w:del w:id="87" w:author="Christoph Scheffel" w:date="2021-12-15T11:14:00Z">
        <w:r w:rsidDel="00C11DBF">
          <w:rPr>
            <w:rFonts w:ascii="Times New Roman" w:hAnsi="Times New Roman" w:cs="Times New Roman"/>
            <w:lang w:val="de-DE"/>
          </w:rPr>
          <w:delText>4</w:delText>
        </w:r>
        <w:commentRangeStart w:id="88"/>
        <w:r w:rsidDel="00C11DBF">
          <w:rPr>
            <w:rFonts w:ascii="Times New Roman" w:hAnsi="Times New Roman" w:cs="Times New Roman"/>
            <w:lang w:val="de-DE"/>
          </w:rPr>
          <w:delText xml:space="preserve">5 </w:delText>
        </w:r>
      </w:del>
      <w:ins w:id="89" w:author="Christoph Scheffel" w:date="2021-12-15T11:14:00Z">
        <w:r w:rsidR="00C11DBF">
          <w:rPr>
            <w:rFonts w:ascii="Times New Roman" w:hAnsi="Times New Roman" w:cs="Times New Roman"/>
            <w:lang w:val="de-DE"/>
          </w:rPr>
          <w:t>30</w:t>
        </w:r>
        <w:commentRangeEnd w:id="88"/>
        <w:r w:rsidR="00C11DBF">
          <w:rPr>
            <w:rStyle w:val="Kommentarzeichen"/>
          </w:rPr>
          <w:commentReference w:id="88"/>
        </w:r>
        <w:r w:rsidR="00C11DBF">
          <w:rPr>
            <w:rFonts w:ascii="Times New Roman" w:hAnsi="Times New Roman" w:cs="Times New Roman"/>
            <w:lang w:val="de-DE"/>
          </w:rPr>
          <w:t xml:space="preserve"> </w:t>
        </w:r>
      </w:ins>
      <w:r>
        <w:rPr>
          <w:rFonts w:ascii="Times New Roman" w:hAnsi="Times New Roman" w:cs="Times New Roman"/>
          <w:lang w:val="de-DE"/>
        </w:rPr>
        <w:t>Jahren</w:t>
      </w:r>
    </w:p>
    <w:p w14:paraId="751EC9DF"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keine aktuelle psychiatrische oder psychotherapeutische Behandlung</w:t>
      </w:r>
    </w:p>
    <w:p w14:paraId="39335CBC" w14:textId="77777777" w:rsid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Deutsch als Muttersprache oder Deutsch beherrschbar auf Muttersprachniveau</w:t>
      </w:r>
    </w:p>
    <w:p w14:paraId="0279615B" w14:textId="77777777" w:rsidR="00A25DE7" w:rsidRPr="00A25DE7" w:rsidRDefault="00A25DE7" w:rsidP="00A25DE7">
      <w:pPr>
        <w:pStyle w:val="Listenabsatz"/>
        <w:numPr>
          <w:ilvl w:val="0"/>
          <w:numId w:val="1"/>
        </w:numPr>
        <w:rPr>
          <w:rFonts w:ascii="Times New Roman" w:hAnsi="Times New Roman" w:cs="Times New Roman"/>
          <w:lang w:val="de-DE"/>
        </w:rPr>
      </w:pPr>
      <w:r>
        <w:rPr>
          <w:rFonts w:ascii="Times New Roman" w:hAnsi="Times New Roman" w:cs="Times New Roman"/>
          <w:lang w:val="de-DE"/>
        </w:rPr>
        <w:t>Einwilligung zur Experimentteilnahme nach Lesen der Aufklärung</w:t>
      </w:r>
    </w:p>
    <w:p w14:paraId="0598975C" w14:textId="77777777" w:rsidR="00DF3B03" w:rsidRPr="00A25DE7" w:rsidRDefault="00A25DE7">
      <w:pPr>
        <w:rPr>
          <w:rFonts w:ascii="Times New Roman" w:hAnsi="Times New Roman" w:cs="Times New Roman"/>
          <w:b/>
          <w:lang w:val="de-DE"/>
        </w:rPr>
      </w:pPr>
      <w:r w:rsidRPr="00A25DE7">
        <w:rPr>
          <w:rFonts w:ascii="Times New Roman" w:hAnsi="Times New Roman" w:cs="Times New Roman"/>
          <w:b/>
          <w:lang w:val="de-DE"/>
        </w:rPr>
        <w:t>Aussch</w:t>
      </w:r>
      <w:r w:rsidR="00DF3B03" w:rsidRPr="00A25DE7">
        <w:rPr>
          <w:rFonts w:ascii="Times New Roman" w:hAnsi="Times New Roman" w:cs="Times New Roman"/>
          <w:b/>
          <w:lang w:val="de-DE"/>
        </w:rPr>
        <w:t>lusskriterien</w:t>
      </w:r>
      <w:r w:rsidRPr="00A25DE7">
        <w:rPr>
          <w:rFonts w:ascii="Times New Roman" w:hAnsi="Times New Roman" w:cs="Times New Roman"/>
          <w:b/>
          <w:lang w:val="de-DE"/>
        </w:rPr>
        <w:t>:</w:t>
      </w:r>
    </w:p>
    <w:p w14:paraId="49F359D9" w14:textId="77777777" w:rsidR="00A25DE7" w:rsidRPr="00A25DE7" w:rsidRDefault="00A25DE7" w:rsidP="00A25DE7">
      <w:pPr>
        <w:pStyle w:val="Listenabsatz"/>
        <w:numPr>
          <w:ilvl w:val="0"/>
          <w:numId w:val="2"/>
        </w:numPr>
        <w:rPr>
          <w:rFonts w:ascii="Times New Roman" w:hAnsi="Times New Roman" w:cs="Times New Roman"/>
          <w:lang w:val="de-DE"/>
        </w:rPr>
      </w:pPr>
      <w:r>
        <w:rPr>
          <w:rFonts w:ascii="Times New Roman" w:hAnsi="Times New Roman" w:cs="Times New Roman"/>
          <w:lang w:val="de-DE"/>
        </w:rPr>
        <w:t>Aktuelle oder vergangene psychiatrische oder psychologische Störungen</w:t>
      </w:r>
    </w:p>
    <w:p w14:paraId="17CAB7DC" w14:textId="77777777" w:rsidR="00A25DE7" w:rsidRPr="00A25DE7" w:rsidRDefault="00DF3B03">
      <w:pPr>
        <w:rPr>
          <w:rFonts w:ascii="Times New Roman" w:hAnsi="Times New Roman" w:cs="Times New Roman"/>
          <w:b/>
          <w:lang w:val="de-DE"/>
        </w:rPr>
      </w:pPr>
      <w:r w:rsidRPr="00A25DE7">
        <w:rPr>
          <w:rFonts w:ascii="Times New Roman" w:hAnsi="Times New Roman" w:cs="Times New Roman"/>
          <w:b/>
          <w:lang w:val="de-DE"/>
        </w:rPr>
        <w:t>Ablauf</w:t>
      </w:r>
      <w:r w:rsidR="00A25DE7" w:rsidRPr="00A25DE7">
        <w:rPr>
          <w:rFonts w:ascii="Times New Roman" w:hAnsi="Times New Roman" w:cs="Times New Roman"/>
          <w:b/>
          <w:lang w:val="de-DE"/>
        </w:rPr>
        <w:t>:</w:t>
      </w:r>
    </w:p>
    <w:p w14:paraId="72401ECD" w14:textId="77777777" w:rsidR="00C11DBF" w:rsidRDefault="00C11DBF" w:rsidP="00E3213C">
      <w:pPr>
        <w:jc w:val="both"/>
        <w:rPr>
          <w:ins w:id="90" w:author="Christoph Scheffel" w:date="2021-12-15T11:16:00Z"/>
          <w:rFonts w:ascii="Times New Roman" w:hAnsi="Times New Roman" w:cs="Times New Roman"/>
          <w:lang w:val="de-DE"/>
        </w:rPr>
        <w:pPrChange w:id="91" w:author="Christoph Scheffel" w:date="2021-12-15T09:27:00Z">
          <w:pPr/>
        </w:pPrChange>
      </w:pPr>
      <w:ins w:id="92" w:author="Christoph Scheffel" w:date="2021-12-15T11:16:00Z">
        <w:r>
          <w:rPr>
            <w:rFonts w:ascii="Times New Roman" w:hAnsi="Times New Roman" w:cs="Times New Roman"/>
            <w:lang w:val="de-DE"/>
          </w:rPr>
          <w:t>Online-Fragebögen:</w:t>
        </w:r>
      </w:ins>
    </w:p>
    <w:p w14:paraId="48423D69" w14:textId="58705BE1" w:rsidR="002E23DA" w:rsidRDefault="00E90AA6" w:rsidP="00E3213C">
      <w:pPr>
        <w:jc w:val="both"/>
        <w:rPr>
          <w:ins w:id="93" w:author="Christoph Scheffel" w:date="2021-12-15T13:46:00Z"/>
          <w:rFonts w:ascii="Times New Roman" w:hAnsi="Times New Roman" w:cs="Times New Roman"/>
          <w:lang w:val="de-DE"/>
        </w:rPr>
        <w:pPrChange w:id="94" w:author="Christoph Scheffel" w:date="2021-12-15T09:28:00Z">
          <w:pPr/>
        </w:pPrChange>
      </w:pPr>
      <w:del w:id="95" w:author="Christoph Scheffel" w:date="2021-12-15T13:29:00Z">
        <w:r w:rsidDel="002B21DF">
          <w:rPr>
            <w:rFonts w:ascii="Times New Roman" w:hAnsi="Times New Roman" w:cs="Times New Roman"/>
            <w:lang w:val="de-DE"/>
          </w:rPr>
          <w:delText xml:space="preserve">Nach Erhalt des </w:delText>
        </w:r>
      </w:del>
      <w:del w:id="96" w:author="Christoph Scheffel" w:date="2021-12-15T13:17:00Z">
        <w:r w:rsidDel="002B18A0">
          <w:rPr>
            <w:rFonts w:ascii="Times New Roman" w:hAnsi="Times New Roman" w:cs="Times New Roman"/>
            <w:lang w:val="de-DE"/>
          </w:rPr>
          <w:delText xml:space="preserve">Zugangslinks </w:delText>
        </w:r>
      </w:del>
      <w:del w:id="97" w:author="Christoph Scheffel" w:date="2021-12-15T13:29:00Z">
        <w:r w:rsidDel="002B21DF">
          <w:rPr>
            <w:rFonts w:ascii="Times New Roman" w:hAnsi="Times New Roman" w:cs="Times New Roman"/>
            <w:lang w:val="de-DE"/>
          </w:rPr>
          <w:delText xml:space="preserve">können Teilnehmende </w:delText>
        </w:r>
      </w:del>
      <w:del w:id="98" w:author="Christoph Scheffel" w:date="2021-12-15T13:17:00Z">
        <w:r w:rsidDel="002B18A0">
          <w:rPr>
            <w:rFonts w:ascii="Times New Roman" w:hAnsi="Times New Roman" w:cs="Times New Roman"/>
            <w:lang w:val="de-DE"/>
          </w:rPr>
          <w:delText xml:space="preserve">zu jeder Tageszeit das Experiment </w:delText>
        </w:r>
      </w:del>
      <w:del w:id="99" w:author="Christoph Scheffel" w:date="2021-12-15T13:29:00Z">
        <w:r w:rsidDel="002B21DF">
          <w:rPr>
            <w:rFonts w:ascii="Times New Roman" w:hAnsi="Times New Roman" w:cs="Times New Roman"/>
            <w:lang w:val="de-DE"/>
          </w:rPr>
          <w:delText xml:space="preserve">selbstständig am heimischen Computer durchführen. </w:delText>
        </w:r>
      </w:del>
      <w:ins w:id="100" w:author="Christoph Scheffel" w:date="2021-12-15T13:29:00Z">
        <w:r w:rsidR="002B21DF">
          <w:rPr>
            <w:rFonts w:ascii="Times New Roman" w:hAnsi="Times New Roman" w:cs="Times New Roman"/>
            <w:lang w:val="de-DE"/>
          </w:rPr>
          <w:t xml:space="preserve">Gesunden Probanden werden eingeladen, an der Studie teilzunehmen. Wenn Personen Interesse haben, sollen Sie einem Link folgen. Die Teilnehmenden lesen </w:t>
        </w:r>
        <w:r w:rsidR="002B21DF">
          <w:rPr>
            <w:rFonts w:ascii="Times New Roman" w:hAnsi="Times New Roman" w:cs="Times New Roman"/>
            <w:lang w:val="de-DE"/>
          </w:rPr>
          <w:lastRenderedPageBreak/>
          <w:t xml:space="preserve">zunächst die Aufklärung und Einwilligung in das Experiment im Allgemeinen und die Persönlichkeitsfragebögen im Speziellen. </w:t>
        </w:r>
        <w:r w:rsidR="002B21DF">
          <w:rPr>
            <w:rFonts w:ascii="Times New Roman" w:hAnsi="Times New Roman" w:cs="Times New Roman"/>
            <w:lang w:val="de-DE"/>
          </w:rPr>
          <w:t xml:space="preserve">Anschließend werden die Ausschlusskriterien abgefragt. </w:t>
        </w:r>
        <w:r w:rsidR="002B21DF">
          <w:rPr>
            <w:rFonts w:ascii="Times New Roman" w:hAnsi="Times New Roman" w:cs="Times New Roman"/>
            <w:lang w:val="de-DE"/>
          </w:rPr>
          <w:t>Sollte eine Person ein Ausschlusskriterium erfüllen, wird die Bearbeitung w</w:t>
        </w:r>
        <w:r w:rsidR="002B21DF">
          <w:rPr>
            <w:rFonts w:ascii="Times New Roman" w:hAnsi="Times New Roman" w:cs="Times New Roman"/>
            <w:lang w:val="de-DE"/>
          </w:rPr>
          <w:t xml:space="preserve">eiterer Fragebögen abgebrochen und die Person </w:t>
        </w:r>
      </w:ins>
      <w:ins w:id="101" w:author="Christoph Scheffel" w:date="2021-12-15T13:30:00Z">
        <w:r w:rsidR="002B21DF">
          <w:rPr>
            <w:rFonts w:ascii="Times New Roman" w:hAnsi="Times New Roman" w:cs="Times New Roman"/>
            <w:lang w:val="de-DE"/>
          </w:rPr>
          <w:t xml:space="preserve">von der Teilnahme ausgeschlossen. So wird gewährleistet, dass keine Daten von Personen erhoben werden, die nicht den Teilnahmekriterien entsprechen und so nicht verwendet werden können. </w:t>
        </w:r>
      </w:ins>
      <w:ins w:id="102" w:author="Christoph Scheffel" w:date="2021-12-15T13:29:00Z">
        <w:r w:rsidR="002B21DF">
          <w:rPr>
            <w:rFonts w:ascii="Times New Roman" w:hAnsi="Times New Roman" w:cs="Times New Roman"/>
            <w:lang w:val="de-DE"/>
          </w:rPr>
          <w:t>Anschließend werden soziodemographische Daten erfasst. Zuletzt bearbeiten die Personen eine Reihe an Persönlichkeitsfragebögen.</w:t>
        </w:r>
      </w:ins>
      <w:ins w:id="103" w:author="Christoph Scheffel" w:date="2021-12-15T15:12:00Z">
        <w:r w:rsidR="005A069D">
          <w:rPr>
            <w:rFonts w:ascii="Times New Roman" w:hAnsi="Times New Roman" w:cs="Times New Roman"/>
            <w:lang w:val="de-DE"/>
          </w:rPr>
          <w:t xml:space="preserve"> Das Ausfüllen der Fragebögen nimmt </w:t>
        </w:r>
        <w:commentRangeStart w:id="104"/>
        <w:r w:rsidR="005A069D">
          <w:rPr>
            <w:rFonts w:ascii="Times New Roman" w:hAnsi="Times New Roman" w:cs="Times New Roman"/>
            <w:lang w:val="de-DE"/>
          </w:rPr>
          <w:t xml:space="preserve">ca. 30 min </w:t>
        </w:r>
        <w:commentRangeEnd w:id="104"/>
        <w:r w:rsidR="005A069D">
          <w:rPr>
            <w:rStyle w:val="Kommentarzeichen"/>
          </w:rPr>
          <w:commentReference w:id="104"/>
        </w:r>
        <w:r w:rsidR="005A069D">
          <w:rPr>
            <w:rFonts w:ascii="Times New Roman" w:hAnsi="Times New Roman" w:cs="Times New Roman"/>
            <w:lang w:val="de-DE"/>
          </w:rPr>
          <w:t>in Anspruch.</w:t>
        </w:r>
      </w:ins>
      <w:ins w:id="106" w:author="Christoph Scheffel" w:date="2021-12-15T13:29:00Z">
        <w:r w:rsidR="002B21DF">
          <w:rPr>
            <w:rFonts w:ascii="Times New Roman" w:hAnsi="Times New Roman" w:cs="Times New Roman"/>
            <w:lang w:val="de-DE"/>
          </w:rPr>
          <w:t xml:space="preserve"> Ist dieser Teil beendet, gelangen die Teilnehmenden zu einem Terminplaner, bei dem Termine für die beiden Labortestungen (im Abstand einer Woche) vereinbart werden können.</w:t>
        </w:r>
      </w:ins>
    </w:p>
    <w:p w14:paraId="779074F7" w14:textId="3F7D62C0" w:rsidR="00C11DBF" w:rsidRDefault="00C11DBF" w:rsidP="00E3213C">
      <w:pPr>
        <w:jc w:val="both"/>
        <w:rPr>
          <w:ins w:id="107" w:author="Christoph Scheffel" w:date="2021-12-15T11:17:00Z"/>
          <w:rFonts w:ascii="Times New Roman" w:hAnsi="Times New Roman" w:cs="Times New Roman"/>
          <w:lang w:val="de-DE"/>
        </w:rPr>
        <w:pPrChange w:id="108" w:author="Christoph Scheffel" w:date="2021-12-15T09:28:00Z">
          <w:pPr/>
        </w:pPrChange>
      </w:pPr>
      <w:commentRangeStart w:id="109"/>
      <w:ins w:id="110" w:author="Christoph Scheffel" w:date="2021-12-15T11:17:00Z">
        <w:r>
          <w:rPr>
            <w:rFonts w:ascii="Times New Roman" w:hAnsi="Times New Roman" w:cs="Times New Roman"/>
            <w:lang w:val="de-DE"/>
          </w:rPr>
          <w:t>Labortermin 1:</w:t>
        </w:r>
      </w:ins>
      <w:commentRangeEnd w:id="109"/>
      <w:ins w:id="111" w:author="Christoph Scheffel" w:date="2021-12-15T15:12:00Z">
        <w:r w:rsidR="005A069D">
          <w:rPr>
            <w:rStyle w:val="Kommentarzeichen"/>
          </w:rPr>
          <w:commentReference w:id="109"/>
        </w:r>
      </w:ins>
    </w:p>
    <w:p w14:paraId="7C3A3DCD" w14:textId="2F3E942F" w:rsidR="00AE158E" w:rsidRDefault="002B21DF" w:rsidP="002B21DF">
      <w:pPr>
        <w:jc w:val="both"/>
        <w:rPr>
          <w:ins w:id="112" w:author="Christoph Scheffel" w:date="2021-12-15T13:48:00Z"/>
          <w:rFonts w:ascii="Times New Roman" w:hAnsi="Times New Roman" w:cs="Times New Roman"/>
          <w:lang w:val="de-DE"/>
        </w:rPr>
      </w:pPr>
      <w:ins w:id="113" w:author="Christoph Scheffel" w:date="2021-12-15T13:31:00Z">
        <w:r>
          <w:rPr>
            <w:rFonts w:ascii="Times New Roman" w:hAnsi="Times New Roman" w:cs="Times New Roman"/>
            <w:lang w:val="de-DE"/>
          </w:rPr>
          <w:t xml:space="preserve">Zu Beginn des ersten Labortermins </w:t>
        </w:r>
      </w:ins>
      <w:ins w:id="114" w:author="Christoph Scheffel" w:date="2021-12-15T13:56:00Z">
        <w:r w:rsidR="00BE67AA">
          <w:rPr>
            <w:rFonts w:ascii="Times New Roman" w:hAnsi="Times New Roman" w:cs="Times New Roman"/>
            <w:lang w:val="de-DE"/>
          </w:rPr>
          <w:t xml:space="preserve">erklärt der Versuchsleiter den Ablauf des ersten Labortermins. </w:t>
        </w:r>
      </w:ins>
      <w:ins w:id="115" w:author="Christoph Scheffel" w:date="2021-12-15T13:57:00Z">
        <w:r w:rsidR="00BE67AA">
          <w:rPr>
            <w:rFonts w:ascii="Times New Roman" w:hAnsi="Times New Roman" w:cs="Times New Roman"/>
            <w:lang w:val="de-DE"/>
          </w:rPr>
          <w:t>D</w:t>
        </w:r>
      </w:ins>
      <w:ins w:id="116" w:author="Christoph Scheffel" w:date="2021-12-15T13:31:00Z">
        <w:r>
          <w:rPr>
            <w:rFonts w:ascii="Times New Roman" w:hAnsi="Times New Roman" w:cs="Times New Roman"/>
            <w:lang w:val="de-DE"/>
          </w:rPr>
          <w:t xml:space="preserve">ie Versuchspersonen </w:t>
        </w:r>
      </w:ins>
      <w:ins w:id="117" w:author="Christoph Scheffel" w:date="2021-12-15T13:57:00Z">
        <w:r w:rsidR="00BE67AA">
          <w:rPr>
            <w:rFonts w:ascii="Times New Roman" w:hAnsi="Times New Roman" w:cs="Times New Roman"/>
            <w:lang w:val="de-DE"/>
          </w:rPr>
          <w:t xml:space="preserve">erhalten </w:t>
        </w:r>
      </w:ins>
      <w:ins w:id="118" w:author="Christoph Scheffel" w:date="2021-12-15T13:31:00Z">
        <w:r>
          <w:rPr>
            <w:rFonts w:ascii="Times New Roman" w:hAnsi="Times New Roman" w:cs="Times New Roman"/>
            <w:lang w:val="de-DE"/>
          </w:rPr>
          <w:t>zunächst die Einwilligungserklärungen für das Ausfüllen der Online-Fragebögen und den Labortermin 1</w:t>
        </w:r>
      </w:ins>
      <w:ins w:id="119" w:author="Christoph Scheffel" w:date="2021-12-15T13:57:00Z">
        <w:r w:rsidR="00BE67AA">
          <w:rPr>
            <w:rFonts w:ascii="Times New Roman" w:hAnsi="Times New Roman" w:cs="Times New Roman"/>
            <w:lang w:val="de-DE"/>
          </w:rPr>
          <w:t>, können Fragen äußern und unterzeichnen dann die Einwilligungserklärung</w:t>
        </w:r>
      </w:ins>
      <w:ins w:id="120" w:author="Christoph Scheffel" w:date="2021-12-15T13:31:00Z">
        <w:r>
          <w:rPr>
            <w:rFonts w:ascii="Times New Roman" w:hAnsi="Times New Roman" w:cs="Times New Roman"/>
            <w:lang w:val="de-DE"/>
          </w:rPr>
          <w:t xml:space="preserve">. Anschließend wird der Versuchspersonencode gebildet um mit dem Code der Online-Fragebögen abgeglichen, damit alle erhobenen Daten </w:t>
        </w:r>
        <w:proofErr w:type="spellStart"/>
        <w:r>
          <w:rPr>
            <w:rFonts w:ascii="Times New Roman" w:hAnsi="Times New Roman" w:cs="Times New Roman"/>
            <w:lang w:val="de-DE"/>
          </w:rPr>
          <w:t>pseudonymisiert</w:t>
        </w:r>
        <w:proofErr w:type="spellEnd"/>
        <w:r>
          <w:rPr>
            <w:rFonts w:ascii="Times New Roman" w:hAnsi="Times New Roman" w:cs="Times New Roman"/>
            <w:lang w:val="de-DE"/>
          </w:rPr>
          <w:t xml:space="preserve"> einander zugeordnet werden können. Nun durchlaufen die Probanden das COG-ED Paradigma von </w:t>
        </w:r>
        <w:r>
          <w:rPr>
            <w:rFonts w:ascii="Times New Roman" w:hAnsi="Times New Roman" w:cs="Times New Roman"/>
            <w:lang w:val="de-DE"/>
          </w:rPr>
          <w:fldChar w:fldCharType="begin"/>
        </w:r>
      </w:ins>
      <w:r>
        <w:rPr>
          <w:rFonts w:ascii="Times New Roman" w:hAnsi="Times New Roman" w:cs="Times New Roman"/>
          <w:lang w:val="de-DE"/>
        </w:rPr>
        <w:instrText xml:space="preserve"> ADDIN EN.CITE &lt;EndNote&gt;&lt;Cite AuthorYear="1"&gt;&lt;Author&gt;Westbrook&lt;/Author&gt;&lt;Year&gt;2013&lt;/Year&gt;&lt;RecNum&gt;356&lt;/RecNum&gt;&lt;IDText&gt;23894295&lt;/IDText&gt;&lt;DisplayText&gt;Westbrook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ins w:id="121" w:author="Christoph Scheffel" w:date="2021-12-15T13:31:00Z">
        <w:r>
          <w:rPr>
            <w:rFonts w:ascii="Times New Roman" w:hAnsi="Times New Roman" w:cs="Times New Roman"/>
            <w:lang w:val="de-DE"/>
          </w:rPr>
          <w:fldChar w:fldCharType="separate"/>
        </w:r>
      </w:ins>
      <w:r>
        <w:rPr>
          <w:rFonts w:ascii="Times New Roman" w:hAnsi="Times New Roman" w:cs="Times New Roman"/>
          <w:noProof/>
          <w:lang w:val="de-DE"/>
        </w:rPr>
        <w:t>Westbrook et al. (2013)</w:t>
      </w:r>
      <w:ins w:id="122" w:author="Christoph Scheffel" w:date="2021-12-15T13:31:00Z">
        <w:r>
          <w:rPr>
            <w:rFonts w:ascii="Times New Roman" w:hAnsi="Times New Roman" w:cs="Times New Roman"/>
            <w:lang w:val="de-DE"/>
          </w:rPr>
          <w:fldChar w:fldCharType="end"/>
        </w:r>
        <w:r>
          <w:rPr>
            <w:rFonts w:ascii="Times New Roman" w:hAnsi="Times New Roman" w:cs="Times New Roman"/>
            <w:lang w:val="de-DE"/>
          </w:rPr>
          <w:t>, welches adaptiert wurde. Versuchspersonen führen zunächst eine n-Back Aufgabe mit den Leveln 1 bis 4 durch.</w:t>
        </w:r>
      </w:ins>
      <w:ins w:id="123" w:author="Christoph Scheffel" w:date="2021-12-15T13:39:00Z">
        <w:r w:rsidR="00F00D3B">
          <w:rPr>
            <w:rFonts w:ascii="Times New Roman" w:hAnsi="Times New Roman" w:cs="Times New Roman"/>
            <w:lang w:val="de-DE"/>
          </w:rPr>
          <w:t xml:space="preserve"> Bei der n-Back Aufgabe sollen die Probanden auf Konsonanten reagieren </w:t>
        </w:r>
      </w:ins>
      <w:r w:rsidR="00F00D3B">
        <w:rPr>
          <w:rFonts w:ascii="Times New Roman" w:hAnsi="Times New Roman" w:cs="Times New Roman"/>
          <w:lang w:val="de-DE"/>
        </w:rPr>
        <w:fldChar w:fldCharType="begin"/>
      </w:r>
      <w:r w:rsidR="00F00D3B">
        <w:rPr>
          <w:rFonts w:ascii="Times New Roman" w:hAnsi="Times New Roman" w:cs="Times New Roman"/>
          <w:lang w:val="de-DE"/>
        </w:rPr>
        <w:instrText xml:space="preserve"> ADDIN EN.CITE &lt;EndNote&gt;&lt;Cite&gt;&lt;Author&gt;Westbrook&lt;/Author&gt;&lt;Year&gt;2013&lt;/Year&gt;&lt;RecNum&gt;356&lt;/RecNum&gt;&lt;IDText&gt;23894295&lt;/IDText&gt;&lt;DisplayText&gt;(Westbrook et al., 2013)&lt;/DisplayText&gt;&lt;record&gt;&lt;rec-number&gt;356&lt;/rec-number&gt;&lt;foreign-keys&gt;&lt;key app="EN" db-id="0pd9dtwfm9w2toerfz2xpvfkzwppv25t2f2x" timestamp="1619081946"&gt;356&lt;/key&gt;&lt;/foreign-keys&gt;&lt;ref-type name="Journal Article"&gt;17&lt;/ref-type&gt;&lt;contributors&gt;&lt;authors&gt;&lt;author&gt;Westbrook, A.&lt;/author&gt;&lt;author&gt;Kester, D.&lt;/author&gt;&lt;author&gt;Braver, T. S.&lt;/author&gt;&lt;/authors&gt;&lt;/contributors&gt;&lt;auth-address&gt;Department of Psychology, Washington University in Saint Louis, Saint Louis, Missouri, USA.&lt;/auth-address&gt;&lt;titles&gt;&lt;title&gt;What is the subjective cost of cognitive effort? Load, trait, and aging effects revealed by economic preference&lt;/title&gt;&lt;secondary-title&gt;PLoS One&lt;/secondary-title&gt;&lt;/titles&gt;&lt;periodical&gt;&lt;full-title&gt;PLoS One&lt;/full-title&gt;&lt;/periodical&gt;&lt;pages&gt;e68210&lt;/pages&gt;&lt;volume&gt;8&lt;/volume&gt;&lt;number&gt;7&lt;/number&gt;&lt;edition&gt;2013/07/31&lt;/edition&gt;&lt;keywords&gt;&lt;keyword&gt;Adolescent&lt;/keyword&gt;&lt;keyword&gt;Adult&lt;/keyword&gt;&lt;keyword&gt;Aged&lt;/keyword&gt;&lt;keyword&gt;Aged, 80 and over&lt;/keyword&gt;&lt;keyword&gt;Aging/*psychology&lt;/keyword&gt;&lt;keyword&gt;Cognition/*physiology&lt;/keyword&gt;&lt;keyword&gt;Decision Making&lt;/keyword&gt;&lt;keyword&gt;*Economics, Behavioral&lt;/keyword&gt;&lt;keyword&gt;Humans&lt;/keyword&gt;&lt;keyword&gt;Motivation/physiology&lt;/keyword&gt;&lt;keyword&gt;Reproducibility of Results&lt;/keyword&gt;&lt;keyword&gt;Reward&lt;/keyword&gt;&lt;keyword&gt;Self Report&lt;/keyword&gt;&lt;keyword&gt;Young Adult&lt;/keyword&gt;&lt;/keywords&gt;&lt;dates&gt;&lt;year&gt;2013&lt;/year&gt;&lt;/dates&gt;&lt;isbn&gt;1932-6203 (Electronic)&amp;#xD;1932-6203 (Linking)&lt;/isbn&gt;&lt;accession-num&gt;23894295&lt;/accession-num&gt;&lt;urls&gt;&lt;related-urls&gt;&lt;url&gt;https://www.ncbi.nlm.nih.gov/pubmed/23894295&lt;/url&gt;&lt;url&gt;https://www.ncbi.nlm.nih.gov/pmc/articles/PMC3718823/pdf/pone.0068210.pdf&lt;/url&gt;&lt;/related-urls&gt;&lt;/urls&gt;&lt;custom2&gt;PMC3718823&lt;/custom2&gt;&lt;electronic-resource-num&gt;10.1371/journal.pone.0068210&lt;/electronic-resource-num&gt;&lt;/record&gt;&lt;/Cite&gt;&lt;/EndNote&gt;</w:instrText>
      </w:r>
      <w:r w:rsidR="00F00D3B">
        <w:rPr>
          <w:rFonts w:ascii="Times New Roman" w:hAnsi="Times New Roman" w:cs="Times New Roman"/>
          <w:lang w:val="de-DE"/>
        </w:rPr>
        <w:fldChar w:fldCharType="separate"/>
      </w:r>
      <w:r w:rsidR="00F00D3B">
        <w:rPr>
          <w:rFonts w:ascii="Times New Roman" w:hAnsi="Times New Roman" w:cs="Times New Roman"/>
          <w:noProof/>
          <w:lang w:val="de-DE"/>
        </w:rPr>
        <w:t>(Westbrook et al., 2013)</w:t>
      </w:r>
      <w:r w:rsidR="00F00D3B">
        <w:rPr>
          <w:rFonts w:ascii="Times New Roman" w:hAnsi="Times New Roman" w:cs="Times New Roman"/>
          <w:lang w:val="de-DE"/>
        </w:rPr>
        <w:fldChar w:fldCharType="end"/>
      </w:r>
      <w:ins w:id="124" w:author="Christoph Scheffel" w:date="2021-12-15T13:40:00Z">
        <w:r w:rsidR="00F00D3B">
          <w:rPr>
            <w:rFonts w:ascii="Times New Roman" w:hAnsi="Times New Roman" w:cs="Times New Roman"/>
            <w:lang w:val="de-DE"/>
          </w:rPr>
          <w:t>, und zwar ob der dargestellte Buchstabe der gleiche ist, wie der Buchstabe unmittelbar zuvor (1-Back), wie zwei zuvor (2-Back), wie drei zuvor (3-Back) oder wie vier Durchgänge zuvor (4-Back).</w:t>
        </w:r>
      </w:ins>
      <w:ins w:id="125" w:author="Christoph Scheffel" w:date="2021-12-15T13:31:00Z">
        <w:r>
          <w:rPr>
            <w:rFonts w:ascii="Times New Roman" w:hAnsi="Times New Roman" w:cs="Times New Roman"/>
            <w:lang w:val="de-DE"/>
          </w:rPr>
          <w:t xml:space="preserve"> </w:t>
        </w:r>
      </w:ins>
      <w:ins w:id="126" w:author="Christoph Scheffel" w:date="2021-12-15T13:37:00Z">
        <w:r w:rsidR="00FD4A6B">
          <w:rPr>
            <w:rFonts w:ascii="Times New Roman" w:hAnsi="Times New Roman" w:cs="Times New Roman"/>
            <w:lang w:val="de-DE"/>
          </w:rPr>
          <w:t>In jedem n-Back Level absolvieren die T</w:t>
        </w:r>
        <w:r w:rsidR="00F00D3B">
          <w:rPr>
            <w:rFonts w:ascii="Times New Roman" w:hAnsi="Times New Roman" w:cs="Times New Roman"/>
            <w:lang w:val="de-DE"/>
          </w:rPr>
          <w:t>eilnehmenden je zwei Blöcke mit je 64 Durchgängen (16 Zielreize</w:t>
        </w:r>
      </w:ins>
      <w:ins w:id="127" w:author="Christoph Scheffel" w:date="2021-12-15T13:39:00Z">
        <w:r w:rsidR="00F00D3B">
          <w:rPr>
            <w:rFonts w:ascii="Times New Roman" w:hAnsi="Times New Roman" w:cs="Times New Roman"/>
            <w:lang w:val="de-DE"/>
          </w:rPr>
          <w:t xml:space="preserve"> und 46 nicht-Zielreize). </w:t>
        </w:r>
      </w:ins>
      <w:ins w:id="128" w:author="Christoph Scheffel" w:date="2021-12-15T13:41:00Z">
        <w:r w:rsidR="00F00D3B">
          <w:rPr>
            <w:rFonts w:ascii="Times New Roman" w:hAnsi="Times New Roman" w:cs="Times New Roman"/>
            <w:lang w:val="de-DE"/>
          </w:rPr>
          <w:t xml:space="preserve">Nach jedem Block erhalten Sie eine Rückmeldung, </w:t>
        </w:r>
      </w:ins>
      <w:ins w:id="129" w:author="Christoph Scheffel" w:date="2021-12-15T13:42:00Z">
        <w:r w:rsidR="00F00D3B">
          <w:rPr>
            <w:rFonts w:ascii="Times New Roman" w:hAnsi="Times New Roman" w:cs="Times New Roman"/>
            <w:lang w:val="de-DE"/>
          </w:rPr>
          <w:t xml:space="preserve">auf </w:t>
        </w:r>
      </w:ins>
      <w:ins w:id="130" w:author="Christoph Scheffel" w:date="2021-12-15T13:41:00Z">
        <w:r w:rsidR="00F00D3B">
          <w:rPr>
            <w:rFonts w:ascii="Times New Roman" w:hAnsi="Times New Roman" w:cs="Times New Roman"/>
            <w:lang w:val="de-DE"/>
          </w:rPr>
          <w:t>wieviel Prozent der Zielreize sie richtig</w:t>
        </w:r>
      </w:ins>
      <w:ins w:id="131" w:author="Christoph Scheffel" w:date="2021-12-15T13:42:00Z">
        <w:r w:rsidR="00F00D3B">
          <w:rPr>
            <w:rFonts w:ascii="Times New Roman" w:hAnsi="Times New Roman" w:cs="Times New Roman"/>
            <w:lang w:val="de-DE"/>
          </w:rPr>
          <w:t xml:space="preserve"> reagiert haben.</w:t>
        </w:r>
      </w:ins>
      <w:ins w:id="132" w:author="Christoph Scheffel" w:date="2021-12-15T13:46:00Z">
        <w:r w:rsidR="00AE158E">
          <w:rPr>
            <w:rFonts w:ascii="Times New Roman" w:hAnsi="Times New Roman" w:cs="Times New Roman"/>
            <w:lang w:val="de-DE"/>
          </w:rPr>
          <w:t xml:space="preserve"> Nach jedem Level füllen die Versuchspersonen den NASA-TLX Fragebogen aus, welcher </w:t>
        </w:r>
      </w:ins>
      <w:ins w:id="133" w:author="Christoph Scheffel" w:date="2021-12-15T13:48:00Z">
        <w:r w:rsidR="00AE158E">
          <w:rPr>
            <w:rFonts w:ascii="Times New Roman" w:hAnsi="Times New Roman" w:cs="Times New Roman"/>
            <w:lang w:val="de-DE"/>
          </w:rPr>
          <w:t>subjektive Anforderungslevel misst (</w:t>
        </w:r>
        <w:commentRangeStart w:id="134"/>
        <w:r w:rsidR="00AE158E" w:rsidRPr="00AE158E">
          <w:rPr>
            <w:rFonts w:ascii="Times New Roman" w:hAnsi="Times New Roman" w:cs="Times New Roman"/>
            <w:highlight w:val="yellow"/>
            <w:lang w:val="de-DE"/>
            <w:rPrChange w:id="135" w:author="Christoph Scheffel" w:date="2021-12-15T13:48:00Z">
              <w:rPr>
                <w:rFonts w:ascii="Times New Roman" w:hAnsi="Times New Roman" w:cs="Times New Roman"/>
                <w:lang w:val="de-DE"/>
              </w:rPr>
            </w:rPrChange>
          </w:rPr>
          <w:t>QUELLE</w:t>
        </w:r>
        <w:commentRangeEnd w:id="134"/>
        <w:r w:rsidR="00AE158E">
          <w:rPr>
            <w:rStyle w:val="Kommentarzeichen"/>
          </w:rPr>
          <w:commentReference w:id="134"/>
        </w:r>
        <w:r w:rsidR="00AE158E">
          <w:rPr>
            <w:rFonts w:ascii="Times New Roman" w:hAnsi="Times New Roman" w:cs="Times New Roman"/>
            <w:lang w:val="de-DE"/>
          </w:rPr>
          <w:t xml:space="preserve">). </w:t>
        </w:r>
      </w:ins>
    </w:p>
    <w:p w14:paraId="4E280DC5" w14:textId="1499CD2D" w:rsidR="002B21DF" w:rsidRDefault="002B21DF" w:rsidP="002B21DF">
      <w:pPr>
        <w:jc w:val="both"/>
        <w:rPr>
          <w:ins w:id="136" w:author="Christoph Scheffel" w:date="2021-12-15T13:31:00Z"/>
          <w:rFonts w:ascii="Times New Roman" w:hAnsi="Times New Roman" w:cs="Times New Roman"/>
          <w:lang w:val="de-DE"/>
        </w:rPr>
      </w:pPr>
      <w:ins w:id="137" w:author="Christoph Scheffel" w:date="2021-12-15T13:31:00Z">
        <w:r>
          <w:rPr>
            <w:rFonts w:ascii="Times New Roman" w:hAnsi="Times New Roman" w:cs="Times New Roman"/>
            <w:lang w:val="de-DE"/>
          </w:rPr>
          <w:t xml:space="preserve">Im zweiten Teil sollen die Strategien miteinander verglichen werden. </w:t>
        </w:r>
      </w:ins>
      <w:ins w:id="138" w:author="Christoph Scheffel" w:date="2021-12-15T13:48:00Z">
        <w:r w:rsidR="00AE158E">
          <w:rPr>
            <w:rFonts w:ascii="Times New Roman" w:hAnsi="Times New Roman" w:cs="Times New Roman"/>
            <w:lang w:val="de-DE"/>
          </w:rPr>
          <w:t xml:space="preserve">Während dieses Effort </w:t>
        </w:r>
        <w:proofErr w:type="spellStart"/>
        <w:r w:rsidR="00AE158E">
          <w:rPr>
            <w:rFonts w:ascii="Times New Roman" w:hAnsi="Times New Roman" w:cs="Times New Roman"/>
            <w:lang w:val="de-DE"/>
          </w:rPr>
          <w:t>Discountings</w:t>
        </w:r>
        <w:proofErr w:type="spellEnd"/>
        <w:r w:rsidR="00AE158E">
          <w:rPr>
            <w:rFonts w:ascii="Times New Roman" w:hAnsi="Times New Roman" w:cs="Times New Roman"/>
            <w:lang w:val="de-DE"/>
          </w:rPr>
          <w:t xml:space="preserve"> werden jeweils zwei </w:t>
        </w:r>
      </w:ins>
      <w:ins w:id="139" w:author="Christoph Scheffel" w:date="2021-12-15T13:49:00Z">
        <w:r w:rsidR="00AE158E">
          <w:rPr>
            <w:rFonts w:ascii="Times New Roman" w:hAnsi="Times New Roman" w:cs="Times New Roman"/>
            <w:lang w:val="de-DE"/>
          </w:rPr>
          <w:t xml:space="preserve">Level miteinander verglichen. Es wird die </w:t>
        </w:r>
        <w:r w:rsidR="007E4B79">
          <w:rPr>
            <w:rFonts w:ascii="Times New Roman" w:hAnsi="Times New Roman" w:cs="Times New Roman"/>
            <w:lang w:val="de-DE"/>
          </w:rPr>
          <w:t xml:space="preserve">Frage gestellt, ob die Person lieber Level A für einen bestimmten Geldbetrag wiederholen möchte, oder Level B für einen anderen Geldbetrag. </w:t>
        </w:r>
      </w:ins>
      <w:ins w:id="140" w:author="Christoph Scheffel" w:date="2021-12-15T13:50:00Z">
        <w:r w:rsidR="007E4B79">
          <w:rPr>
            <w:rFonts w:ascii="Times New Roman" w:hAnsi="Times New Roman" w:cs="Times New Roman"/>
            <w:lang w:val="de-DE"/>
          </w:rPr>
          <w:t xml:space="preserve">Die Versuchspersonen </w:t>
        </w:r>
      </w:ins>
      <w:ins w:id="141" w:author="Christoph Scheffel" w:date="2021-12-15T13:51:00Z">
        <w:r w:rsidR="007E4B79">
          <w:rPr>
            <w:rFonts w:ascii="Times New Roman" w:hAnsi="Times New Roman" w:cs="Times New Roman"/>
            <w:lang w:val="de-DE"/>
          </w:rPr>
          <w:t xml:space="preserve">sollen dabei </w:t>
        </w:r>
      </w:ins>
      <w:ins w:id="142" w:author="Christoph Scheffel" w:date="2021-12-15T13:50:00Z">
        <w:r w:rsidR="007E4B79">
          <w:rPr>
            <w:rFonts w:ascii="Times New Roman" w:hAnsi="Times New Roman" w:cs="Times New Roman"/>
            <w:lang w:val="de-DE"/>
          </w:rPr>
          <w:t>„die Entscheidung</w:t>
        </w:r>
      </w:ins>
      <w:ins w:id="143" w:author="Christoph Scheffel" w:date="2021-12-15T13:51:00Z">
        <w:r w:rsidR="007E4B79">
          <w:rPr>
            <w:rFonts w:ascii="Times New Roman" w:hAnsi="Times New Roman" w:cs="Times New Roman"/>
            <w:lang w:val="de-DE"/>
          </w:rPr>
          <w:t xml:space="preserve"> so realistisch wie möglich treffen – so als ob die beiden Optionen in diesem Moment wirklich ausschlaggebend für den nächsten Durchgang wären“</w:t>
        </w:r>
      </w:ins>
      <w:ins w:id="144" w:author="Christoph Scheffel" w:date="2021-12-15T13:52:00Z">
        <w:r w:rsidR="007E4B79">
          <w:rPr>
            <w:rFonts w:ascii="Times New Roman" w:hAnsi="Times New Roman" w:cs="Times New Roman"/>
            <w:lang w:val="de-DE"/>
          </w:rPr>
          <w:t>. Um dies zu gewährleisten wird am Ende eine zufällige Entscheidung ausgewählt und das entsprechende Level durchgeführt.</w:t>
        </w:r>
      </w:ins>
      <w:ins w:id="145" w:author="Christoph Scheffel" w:date="2021-12-15T13:51:00Z">
        <w:r w:rsidR="007E4B79">
          <w:rPr>
            <w:rFonts w:ascii="Times New Roman" w:hAnsi="Times New Roman" w:cs="Times New Roman"/>
            <w:lang w:val="de-DE"/>
          </w:rPr>
          <w:t xml:space="preserve"> </w:t>
        </w:r>
      </w:ins>
      <w:ins w:id="146" w:author="Christoph Scheffel" w:date="2021-12-15T13:50:00Z">
        <w:r w:rsidR="007E4B79">
          <w:rPr>
            <w:rFonts w:ascii="Times New Roman" w:hAnsi="Times New Roman" w:cs="Times New Roman"/>
            <w:lang w:val="de-DE"/>
          </w:rPr>
          <w:t xml:space="preserve"> </w:t>
        </w:r>
      </w:ins>
      <w:ins w:id="147" w:author="Christoph Scheffel" w:date="2021-12-15T13:49:00Z">
        <w:r w:rsidR="007E4B79">
          <w:rPr>
            <w:rFonts w:ascii="Times New Roman" w:hAnsi="Times New Roman" w:cs="Times New Roman"/>
            <w:lang w:val="de-DE"/>
          </w:rPr>
          <w:t xml:space="preserve">Je nach Antwortverhalten werden die Geldbeträge in einem iterativen Verfahren schrittweise angepasst. </w:t>
        </w:r>
      </w:ins>
      <w:ins w:id="148" w:author="Christoph Scheffel" w:date="2021-12-15T13:50:00Z">
        <w:r w:rsidR="007E4B79">
          <w:rPr>
            <w:rFonts w:ascii="Times New Roman" w:hAnsi="Times New Roman" w:cs="Times New Roman"/>
            <w:lang w:val="de-DE"/>
          </w:rPr>
          <w:t xml:space="preserve">Dieses Prozedere wird solang wiederholt, bis alle vier Level miteinander verglichen wurden. </w:t>
        </w:r>
      </w:ins>
      <w:ins w:id="149" w:author="Christoph Scheffel" w:date="2021-12-15T13:31:00Z">
        <w:r>
          <w:rPr>
            <w:rFonts w:ascii="Times New Roman" w:hAnsi="Times New Roman" w:cs="Times New Roman"/>
            <w:lang w:val="de-DE"/>
          </w:rPr>
          <w:t xml:space="preserve">Zuletzt wird eine Entscheidung zufällig ausgewählt und das entsprechende n-Back Level wiederholt.  </w:t>
        </w:r>
      </w:ins>
    </w:p>
    <w:p w14:paraId="16EA67D7" w14:textId="4AD235F0" w:rsidR="00C11DBF" w:rsidRDefault="00C11DBF" w:rsidP="00E3213C">
      <w:pPr>
        <w:jc w:val="both"/>
        <w:rPr>
          <w:ins w:id="150" w:author="Christoph Scheffel" w:date="2021-12-15T11:17:00Z"/>
          <w:rFonts w:ascii="Times New Roman" w:hAnsi="Times New Roman" w:cs="Times New Roman"/>
          <w:lang w:val="de-DE"/>
        </w:rPr>
        <w:pPrChange w:id="151" w:author="Christoph Scheffel" w:date="2021-12-15T09:28:00Z">
          <w:pPr/>
        </w:pPrChange>
      </w:pPr>
      <w:ins w:id="152" w:author="Christoph Scheffel" w:date="2021-12-15T11:17:00Z">
        <w:r>
          <w:rPr>
            <w:rFonts w:ascii="Times New Roman" w:hAnsi="Times New Roman" w:cs="Times New Roman"/>
            <w:lang w:val="de-DE"/>
          </w:rPr>
          <w:t>Labortermin 2:</w:t>
        </w:r>
      </w:ins>
    </w:p>
    <w:p w14:paraId="3C345013" w14:textId="655E19C0" w:rsidR="00C9334E" w:rsidRDefault="00BE67AA" w:rsidP="00E3213C">
      <w:pPr>
        <w:jc w:val="both"/>
        <w:rPr>
          <w:ins w:id="153" w:author="Christoph Scheffel" w:date="2021-12-15T14:47:00Z"/>
          <w:rFonts w:ascii="Times New Roman" w:hAnsi="Times New Roman" w:cs="Times New Roman"/>
          <w:lang w:val="de-DE"/>
        </w:rPr>
        <w:pPrChange w:id="154" w:author="Christoph Scheffel" w:date="2021-12-15T09:28:00Z">
          <w:pPr/>
        </w:pPrChange>
      </w:pPr>
      <w:ins w:id="155" w:author="Christoph Scheffel" w:date="2021-12-15T13:55:00Z">
        <w:r>
          <w:rPr>
            <w:rFonts w:ascii="Times New Roman" w:hAnsi="Times New Roman" w:cs="Times New Roman"/>
            <w:lang w:val="de-DE"/>
          </w:rPr>
          <w:t xml:space="preserve">Der zweite Labortermin findet exakt eine Woche nach dem ersten Termin statt. Zuerst wird erneut der Probandencode gebildet und mit den bisherigen Codes verglichen, so dass eine Zuordnung aller Datenpunkte zueinander gewährleistet ist. </w:t>
        </w:r>
      </w:ins>
      <w:ins w:id="156" w:author="Christoph Scheffel" w:date="2021-12-15T13:56:00Z">
        <w:r>
          <w:rPr>
            <w:rFonts w:ascii="Times New Roman" w:hAnsi="Times New Roman" w:cs="Times New Roman"/>
            <w:lang w:val="de-DE"/>
          </w:rPr>
          <w:t>Anschließend wird</w:t>
        </w:r>
      </w:ins>
      <w:ins w:id="157" w:author="Christoph Scheffel" w:date="2021-12-15T13:57:00Z">
        <w:r>
          <w:rPr>
            <w:rFonts w:ascii="Times New Roman" w:hAnsi="Times New Roman" w:cs="Times New Roman"/>
            <w:lang w:val="de-DE"/>
          </w:rPr>
          <w:t xml:space="preserve"> das Vorgehen zum zweiten Labortermin durch den Versuchsleiter erklärt. Die Versuchspersonen lesen</w:t>
        </w:r>
      </w:ins>
      <w:ins w:id="158" w:author="Christoph Scheffel" w:date="2021-12-15T13:56:00Z">
        <w:r>
          <w:rPr>
            <w:rFonts w:ascii="Times New Roman" w:hAnsi="Times New Roman" w:cs="Times New Roman"/>
            <w:lang w:val="de-DE"/>
          </w:rPr>
          <w:t xml:space="preserve"> die Einwilligungserklärung zur Teilnahme am zweiten Labortermin</w:t>
        </w:r>
      </w:ins>
      <w:ins w:id="159" w:author="Christoph Scheffel" w:date="2021-12-15T13:58:00Z">
        <w:r>
          <w:rPr>
            <w:rFonts w:ascii="Times New Roman" w:hAnsi="Times New Roman" w:cs="Times New Roman"/>
            <w:lang w:val="de-DE"/>
          </w:rPr>
          <w:t>, können Fragen äußern und</w:t>
        </w:r>
      </w:ins>
      <w:ins w:id="160" w:author="Christoph Scheffel" w:date="2021-12-15T13:56:00Z">
        <w:r>
          <w:rPr>
            <w:rFonts w:ascii="Times New Roman" w:hAnsi="Times New Roman" w:cs="Times New Roman"/>
            <w:lang w:val="de-DE"/>
          </w:rPr>
          <w:t xml:space="preserve"> unterzeichnen dann das Dokument. </w:t>
        </w:r>
      </w:ins>
      <w:ins w:id="161" w:author="Christoph Scheffel" w:date="2021-12-15T13:58:00Z">
        <w:r>
          <w:rPr>
            <w:rFonts w:ascii="Times New Roman" w:hAnsi="Times New Roman" w:cs="Times New Roman"/>
            <w:lang w:val="de-DE"/>
          </w:rPr>
          <w:t>Nun werden</w:t>
        </w:r>
      </w:ins>
      <w:del w:id="162" w:author="Christoph Scheffel" w:date="2021-12-15T13:58:00Z">
        <w:r w:rsidR="00E90AA6" w:rsidDel="00BE67AA">
          <w:rPr>
            <w:rFonts w:ascii="Times New Roman" w:hAnsi="Times New Roman" w:cs="Times New Roman"/>
            <w:lang w:val="de-DE"/>
          </w:rPr>
          <w:delText>Es werden nun</w:delText>
        </w:r>
      </w:del>
      <w:r w:rsidR="00E90AA6">
        <w:rPr>
          <w:rFonts w:ascii="Times New Roman" w:hAnsi="Times New Roman" w:cs="Times New Roman"/>
          <w:lang w:val="de-DE"/>
        </w:rPr>
        <w:t xml:space="preserve"> zunächst die Instruktionen für die jeweiligen Strategien („Ablenken“, „Distanzieren“ und „Unterdrücken“ – sowie die Vergleichsbedingung „Anschauen“) </w:t>
      </w:r>
      <w:del w:id="163" w:author="Christoph Scheffel" w:date="2021-12-15T13:58:00Z">
        <w:r w:rsidR="00E90AA6" w:rsidDel="00BE67AA">
          <w:rPr>
            <w:rFonts w:ascii="Times New Roman" w:hAnsi="Times New Roman" w:cs="Times New Roman"/>
            <w:lang w:val="de-DE"/>
          </w:rPr>
          <w:delText>präsentiert</w:delText>
        </w:r>
      </w:del>
      <w:ins w:id="164" w:author="Christoph Scheffel" w:date="2021-12-15T13:58:00Z">
        <w:r>
          <w:rPr>
            <w:rFonts w:ascii="Times New Roman" w:hAnsi="Times New Roman" w:cs="Times New Roman"/>
            <w:lang w:val="de-DE"/>
          </w:rPr>
          <w:t>zum Durchlesen bereitgelegt.</w:t>
        </w:r>
      </w:ins>
      <w:ins w:id="165" w:author="Christoph Scheffel" w:date="2021-12-15T14:55:00Z">
        <w:r w:rsidR="00C9334E">
          <w:rPr>
            <w:rFonts w:ascii="Times New Roman" w:hAnsi="Times New Roman" w:cs="Times New Roman"/>
            <w:lang w:val="de-DE"/>
          </w:rPr>
          <w:t xml:space="preserve"> Bei der Strategie „Anschauen“ sollen die Bilder betrachtet werden und eventuell aufkommende Emotionen sollen natürlich verlaufen.</w:t>
        </w:r>
      </w:ins>
      <w:ins w:id="166" w:author="Christoph Scheffel" w:date="2021-12-15T14:56:00Z">
        <w:r w:rsidR="00C9334E">
          <w:rPr>
            <w:rFonts w:ascii="Times New Roman" w:hAnsi="Times New Roman" w:cs="Times New Roman"/>
            <w:lang w:val="de-DE"/>
          </w:rPr>
          <w:t xml:space="preserve"> </w:t>
        </w:r>
        <w:r w:rsidR="00C9334E">
          <w:rPr>
            <w:rFonts w:ascii="Times New Roman" w:hAnsi="Times New Roman" w:cs="Times New Roman"/>
            <w:lang w:val="de-DE"/>
          </w:rPr>
          <w:t>Bei der Strategie „Ablenken“ sollen die Probanden das Bild betrachten, währenddessen aber an eine geometrische Figur oder eine Alltagstätigkeit (z.B. Zähne putzen) denken.  Bei der Strategie „Distanzieren“ sollen die Probanden die Position eines neutralen, nicht involvierten Beobachters einnehmen. Und bei der Strategie „Unterdrücken“ sollen die Probanden jeden aufkommenden emotionalen Gesichtsausdruck unterdrücken.</w:t>
        </w:r>
      </w:ins>
      <w:ins w:id="167" w:author="Christoph Scheffel" w:date="2021-12-15T13:58:00Z">
        <w:r>
          <w:rPr>
            <w:rFonts w:ascii="Times New Roman" w:hAnsi="Times New Roman" w:cs="Times New Roman"/>
            <w:lang w:val="de-DE"/>
          </w:rPr>
          <w:t xml:space="preserve"> Die Versuchspersonen lesen diese Aufmerksam und können Verständnisfragen stellen. </w:t>
        </w:r>
      </w:ins>
      <w:ins w:id="168" w:author="Christoph Scheffel" w:date="2021-12-15T14:44:00Z">
        <w:r w:rsidR="00264C4C">
          <w:rPr>
            <w:rFonts w:ascii="Times New Roman" w:hAnsi="Times New Roman" w:cs="Times New Roman"/>
            <w:lang w:val="de-DE"/>
          </w:rPr>
          <w:lastRenderedPageBreak/>
          <w:t xml:space="preserve">Es folgt ein kurzes Training in welchem die Versuchspersonen </w:t>
        </w:r>
      </w:ins>
      <w:ins w:id="169" w:author="Christoph Scheffel" w:date="2021-12-15T14:46:00Z">
        <w:r w:rsidR="00C9334E">
          <w:rPr>
            <w:rFonts w:ascii="Times New Roman" w:hAnsi="Times New Roman" w:cs="Times New Roman"/>
            <w:lang w:val="de-DE"/>
          </w:rPr>
          <w:t>alle Strategien kennenlernen. Sie schauen dabei negative Bilder an und probieren verschiedene Möglichkeiten aus, die Strategien anzuwenden.</w:t>
        </w:r>
      </w:ins>
      <w:del w:id="170" w:author="Christoph Scheffel" w:date="2021-12-15T14:47:00Z">
        <w:r w:rsidR="00E90AA6" w:rsidDel="00C9334E">
          <w:rPr>
            <w:rFonts w:ascii="Times New Roman" w:hAnsi="Times New Roman" w:cs="Times New Roman"/>
            <w:lang w:val="de-DE"/>
          </w:rPr>
          <w:delText>.</w:delText>
        </w:r>
      </w:del>
      <w:ins w:id="171" w:author="Christoph Scheffel" w:date="2021-12-15T14:47:00Z">
        <w:r w:rsidR="00C9334E">
          <w:rPr>
            <w:rFonts w:ascii="Times New Roman" w:hAnsi="Times New Roman" w:cs="Times New Roman"/>
            <w:lang w:val="de-DE"/>
          </w:rPr>
          <w:t xml:space="preserve"> Im Anschluss fragt der Versuchsleiter erneut nach der korrekten Anwendung der Strategien.</w:t>
        </w:r>
      </w:ins>
    </w:p>
    <w:p w14:paraId="0BDD3C65" w14:textId="3AB7BFE6" w:rsidR="00C9334E" w:rsidRDefault="00C9334E" w:rsidP="00E3213C">
      <w:pPr>
        <w:jc w:val="both"/>
        <w:rPr>
          <w:ins w:id="172" w:author="Christoph Scheffel" w:date="2021-12-15T14:51:00Z"/>
          <w:rFonts w:ascii="Times New Roman" w:hAnsi="Times New Roman" w:cs="Times New Roman"/>
          <w:lang w:val="de-DE"/>
        </w:rPr>
        <w:pPrChange w:id="173" w:author="Christoph Scheffel" w:date="2021-12-15T09:28:00Z">
          <w:pPr/>
        </w:pPrChange>
      </w:pPr>
      <w:ins w:id="174" w:author="Christoph Scheffel" w:date="2021-12-15T14:47:00Z">
        <w:r>
          <w:rPr>
            <w:rFonts w:ascii="Times New Roman" w:hAnsi="Times New Roman" w:cs="Times New Roman"/>
            <w:lang w:val="de-DE"/>
          </w:rPr>
          <w:t xml:space="preserve">Nun erfolgt </w:t>
        </w:r>
      </w:ins>
      <w:ins w:id="175" w:author="Christoph Scheffel" w:date="2021-12-15T15:08:00Z">
        <w:r w:rsidR="004824D5">
          <w:rPr>
            <w:rFonts w:ascii="Times New Roman" w:hAnsi="Times New Roman" w:cs="Times New Roman"/>
            <w:lang w:val="de-DE"/>
          </w:rPr>
          <w:t xml:space="preserve">die Vorbereitung für die physiologische Messung der Muskelaktivität in der Region des </w:t>
        </w:r>
      </w:ins>
      <w:proofErr w:type="spellStart"/>
      <w:ins w:id="176" w:author="Christoph Scheffel" w:date="2021-12-15T15:09:00Z">
        <w:r w:rsidR="004824D5">
          <w:rPr>
            <w:rFonts w:ascii="Times New Roman" w:hAnsi="Times New Roman" w:cs="Times New Roman"/>
            <w:i/>
            <w:lang w:val="de-DE"/>
          </w:rPr>
          <w:t>Corrugator</w:t>
        </w:r>
        <w:proofErr w:type="spellEnd"/>
        <w:r w:rsidR="004824D5">
          <w:rPr>
            <w:rFonts w:ascii="Times New Roman" w:hAnsi="Times New Roman" w:cs="Times New Roman"/>
            <w:i/>
            <w:lang w:val="de-DE"/>
          </w:rPr>
          <w:t xml:space="preserve"> </w:t>
        </w:r>
        <w:proofErr w:type="spellStart"/>
        <w:r w:rsidR="004824D5">
          <w:rPr>
            <w:rFonts w:ascii="Times New Roman" w:hAnsi="Times New Roman" w:cs="Times New Roman"/>
            <w:i/>
            <w:lang w:val="de-DE"/>
          </w:rPr>
          <w:t>Supercilii</w:t>
        </w:r>
        <w:proofErr w:type="spellEnd"/>
        <w:r w:rsidR="004824D5">
          <w:rPr>
            <w:rFonts w:ascii="Times New Roman" w:hAnsi="Times New Roman" w:cs="Times New Roman"/>
            <w:i/>
            <w:lang w:val="de-DE"/>
          </w:rPr>
          <w:t xml:space="preserve"> </w:t>
        </w:r>
        <w:r w:rsidR="004824D5">
          <w:rPr>
            <w:rFonts w:ascii="Times New Roman" w:hAnsi="Times New Roman" w:cs="Times New Roman"/>
            <w:lang w:val="de-DE"/>
          </w:rPr>
          <w:t xml:space="preserve">und des </w:t>
        </w:r>
        <w:proofErr w:type="spellStart"/>
        <w:r w:rsidR="004824D5" w:rsidRPr="004824D5">
          <w:rPr>
            <w:rFonts w:ascii="Times New Roman" w:hAnsi="Times New Roman" w:cs="Times New Roman"/>
            <w:i/>
            <w:lang w:val="de-DE"/>
          </w:rPr>
          <w:t>Levators</w:t>
        </w:r>
        <w:proofErr w:type="spellEnd"/>
        <w:r w:rsidR="004824D5">
          <w:rPr>
            <w:rFonts w:ascii="Times New Roman" w:hAnsi="Times New Roman" w:cs="Times New Roman"/>
            <w:lang w:val="de-DE"/>
          </w:rPr>
          <w:t xml:space="preserve">. </w:t>
        </w:r>
        <w:r w:rsidR="005A069D">
          <w:rPr>
            <w:rFonts w:ascii="Times New Roman" w:hAnsi="Times New Roman" w:cs="Times New Roman"/>
            <w:lang w:val="de-DE"/>
          </w:rPr>
          <w:t xml:space="preserve">Die Haut in diesem Bereich wird mit einer </w:t>
        </w:r>
        <w:proofErr w:type="spellStart"/>
        <w:r w:rsidR="005A069D">
          <w:rPr>
            <w:rFonts w:ascii="Times New Roman" w:hAnsi="Times New Roman" w:cs="Times New Roman"/>
            <w:lang w:val="de-DE"/>
          </w:rPr>
          <w:t>abrasiven</w:t>
        </w:r>
        <w:proofErr w:type="spellEnd"/>
        <w:r w:rsidR="005A069D">
          <w:rPr>
            <w:rFonts w:ascii="Times New Roman" w:hAnsi="Times New Roman" w:cs="Times New Roman"/>
            <w:lang w:val="de-DE"/>
          </w:rPr>
          <w:t xml:space="preserve"> Paste und Alkohol vorbehandelt. </w:t>
        </w:r>
      </w:ins>
      <w:ins w:id="177" w:author="Christoph Scheffel" w:date="2021-12-15T15:10:00Z">
        <w:r w:rsidR="005A069D">
          <w:rPr>
            <w:rFonts w:ascii="Times New Roman" w:hAnsi="Times New Roman" w:cs="Times New Roman"/>
            <w:lang w:val="de-DE"/>
          </w:rPr>
          <w:t xml:space="preserve">Die Messaufnehmer werden auf der Haut aufgebracht. Für eine verbesserte Leitfähigkeit wird </w:t>
        </w:r>
      </w:ins>
      <w:ins w:id="178" w:author="Christoph Scheffel" w:date="2021-12-15T15:11:00Z">
        <w:r w:rsidR="005A069D">
          <w:rPr>
            <w:rFonts w:ascii="Times New Roman" w:hAnsi="Times New Roman" w:cs="Times New Roman"/>
            <w:lang w:val="de-DE"/>
          </w:rPr>
          <w:t xml:space="preserve">der Raum zwischen Haut und Messaufnehmer mit </w:t>
        </w:r>
      </w:ins>
      <w:ins w:id="179" w:author="Christoph Scheffel" w:date="2021-12-15T15:10:00Z">
        <w:r w:rsidR="005A069D">
          <w:rPr>
            <w:rFonts w:ascii="Times New Roman" w:hAnsi="Times New Roman" w:cs="Times New Roman"/>
            <w:lang w:val="de-DE"/>
          </w:rPr>
          <w:t xml:space="preserve">Elektrolytgel </w:t>
        </w:r>
      </w:ins>
      <w:ins w:id="180" w:author="Christoph Scheffel" w:date="2021-12-15T15:11:00Z">
        <w:r w:rsidR="005A069D">
          <w:rPr>
            <w:rFonts w:ascii="Times New Roman" w:hAnsi="Times New Roman" w:cs="Times New Roman"/>
            <w:lang w:val="de-DE"/>
          </w:rPr>
          <w:t>aufgefüllt. Anschließend wird die Funktionsfähigkeit überprüft. Das Prozedere nimmt ca. 10 min. in Anspruch.</w:t>
        </w:r>
      </w:ins>
    </w:p>
    <w:p w14:paraId="2592E39D" w14:textId="71F9812B" w:rsidR="00821A6A" w:rsidRDefault="00E90AA6" w:rsidP="00E3213C">
      <w:pPr>
        <w:jc w:val="both"/>
        <w:rPr>
          <w:rFonts w:ascii="Times New Roman" w:hAnsi="Times New Roman" w:cs="Times New Roman"/>
          <w:lang w:val="de-DE"/>
        </w:rPr>
        <w:pPrChange w:id="181" w:author="Christoph Scheffel" w:date="2021-12-15T09:28:00Z">
          <w:pPr/>
        </w:pPrChange>
      </w:pPr>
      <w:r>
        <w:rPr>
          <w:rFonts w:ascii="Times New Roman" w:hAnsi="Times New Roman" w:cs="Times New Roman"/>
          <w:lang w:val="de-DE"/>
        </w:rPr>
        <w:t xml:space="preserve"> Anschließend betrachten die Probanden neutrale und negative Bilder. Zunächst erfolgt das „Anschauen“ neutraler und negativer Bilder</w:t>
      </w:r>
      <w:r w:rsidR="00C83421">
        <w:rPr>
          <w:rFonts w:ascii="Times New Roman" w:hAnsi="Times New Roman" w:cs="Times New Roman"/>
          <w:lang w:val="de-DE"/>
        </w:rPr>
        <w:t xml:space="preserve"> in jeweils zwei Blöcken</w:t>
      </w:r>
      <w:r>
        <w:rPr>
          <w:rFonts w:ascii="Times New Roman" w:hAnsi="Times New Roman" w:cs="Times New Roman"/>
          <w:lang w:val="de-DE"/>
        </w:rPr>
        <w:t>.</w:t>
      </w:r>
      <w:r w:rsidR="003B5FD1">
        <w:rPr>
          <w:rFonts w:ascii="Times New Roman" w:hAnsi="Times New Roman" w:cs="Times New Roman"/>
          <w:lang w:val="de-DE"/>
        </w:rPr>
        <w:t xml:space="preserve"> Dabei sollen die Bilder betrachtet werden und eventuell aufkommende Emotionen sollen natürlich aufkommen und abklingen.</w:t>
      </w:r>
      <w:r>
        <w:rPr>
          <w:rFonts w:ascii="Times New Roman" w:hAnsi="Times New Roman" w:cs="Times New Roman"/>
          <w:lang w:val="de-DE"/>
        </w:rPr>
        <w:t xml:space="preserve"> Anschließend werden randomisiert die drei Strategien „Ablenken“, „Distanzieren“ und „Unterdrücken“</w:t>
      </w:r>
      <w:r w:rsidR="00C83421">
        <w:rPr>
          <w:rFonts w:ascii="Times New Roman" w:hAnsi="Times New Roman" w:cs="Times New Roman"/>
          <w:lang w:val="de-DE"/>
        </w:rPr>
        <w:t>, ebenfalls in Blöcken,</w:t>
      </w:r>
      <w:r>
        <w:rPr>
          <w:rFonts w:ascii="Times New Roman" w:hAnsi="Times New Roman" w:cs="Times New Roman"/>
          <w:lang w:val="de-DE"/>
        </w:rPr>
        <w:t xml:space="preserve"> angewendet. </w:t>
      </w:r>
      <w:r w:rsidR="003B5FD1">
        <w:rPr>
          <w:rFonts w:ascii="Times New Roman" w:hAnsi="Times New Roman" w:cs="Times New Roman"/>
          <w:lang w:val="de-DE"/>
        </w:rPr>
        <w:t>Bei</w:t>
      </w:r>
      <w:r w:rsidR="00E8798E">
        <w:rPr>
          <w:rFonts w:ascii="Times New Roman" w:hAnsi="Times New Roman" w:cs="Times New Roman"/>
          <w:lang w:val="de-DE"/>
        </w:rPr>
        <w:t xml:space="preserve"> der Strategie </w:t>
      </w:r>
      <w:r w:rsidR="003B5FD1">
        <w:rPr>
          <w:rFonts w:ascii="Times New Roman" w:hAnsi="Times New Roman" w:cs="Times New Roman"/>
          <w:lang w:val="de-DE"/>
        </w:rPr>
        <w:t>„Ablenken“</w:t>
      </w:r>
      <w:r w:rsidR="00E8798E">
        <w:rPr>
          <w:rFonts w:ascii="Times New Roman" w:hAnsi="Times New Roman" w:cs="Times New Roman"/>
          <w:lang w:val="de-DE"/>
        </w:rPr>
        <w:t xml:space="preserve"> sollen die Probanden das Bild betrachten, währenddessen aber an eine geometrische Figur oder eine Alltagstätigkeit (z.B. Zähne putzen) denken.  Bei der Strategie „Distanzieren“ sollen die Probanden die Position eines neutralen, nicht involvierten </w:t>
      </w:r>
      <w:r w:rsidR="00405199">
        <w:rPr>
          <w:rFonts w:ascii="Times New Roman" w:hAnsi="Times New Roman" w:cs="Times New Roman"/>
          <w:lang w:val="de-DE"/>
        </w:rPr>
        <w:t xml:space="preserve">Beobachters einnehmen. Und bei der Strategie „Unterdrücken“ sollen die Probanden jeden aufkommenden emotionalen Gesichtsausdruck unterdrücken. </w:t>
      </w:r>
      <w:r w:rsidR="00C83421">
        <w:rPr>
          <w:rFonts w:ascii="Times New Roman" w:hAnsi="Times New Roman" w:cs="Times New Roman"/>
          <w:lang w:val="de-DE"/>
        </w:rPr>
        <w:t>Nach allen Blöcken wird das subjektive Arousal der Probanden und die subjektive geistige Anstrengung beim Anwenden der Strategien per Ratingskala erfragt.</w:t>
      </w:r>
    </w:p>
    <w:p w14:paraId="0F32B795" w14:textId="198EF713" w:rsidR="00A25DE7" w:rsidRDefault="00821A6A" w:rsidP="00E3213C">
      <w:pPr>
        <w:jc w:val="both"/>
        <w:rPr>
          <w:rFonts w:ascii="Times New Roman" w:hAnsi="Times New Roman" w:cs="Times New Roman"/>
          <w:lang w:val="de-DE"/>
        </w:rPr>
        <w:pPrChange w:id="182" w:author="Christoph Scheffel" w:date="2021-12-15T09:28:00Z">
          <w:pPr/>
        </w:pPrChange>
      </w:pPr>
      <w:r>
        <w:rPr>
          <w:rFonts w:ascii="Times New Roman" w:hAnsi="Times New Roman" w:cs="Times New Roman"/>
          <w:lang w:val="de-DE"/>
        </w:rPr>
        <w:t>Im nächsten Teil des Experimentes werden die drei Strategien miteinander verglichen.</w:t>
      </w:r>
      <w:r w:rsidR="00EE1645">
        <w:rPr>
          <w:rFonts w:ascii="Times New Roman" w:hAnsi="Times New Roman" w:cs="Times New Roman"/>
          <w:lang w:val="de-DE"/>
        </w:rPr>
        <w:t xml:space="preserve"> Dabei werden immer zwei Strategien gegenübergestellt und bekommen für beide Strategien einen bestimmten Geldbetrag geboten. Die Probanden sollen sich entscheiden, ob sie lieber Strategie A für Betrag X wählen würden, oder Strategie B für Betrag Y. Nach jeder Wahl werden die Beträge schrittweise in sechs Iterationen angepasst. Dieses Prozedere wird solang wiederholt, bis alle Strategien miteinander verglichen wurden.</w:t>
      </w:r>
      <w:r>
        <w:rPr>
          <w:rFonts w:ascii="Times New Roman" w:hAnsi="Times New Roman" w:cs="Times New Roman"/>
          <w:lang w:val="de-DE"/>
        </w:rPr>
        <w:t xml:space="preserve"> Zum Schluss soll eine der drei Strategien noch einmal angewendet werden. Die Probanden entscheiden sich dabei frei für eine der Strategien. </w:t>
      </w:r>
    </w:p>
    <w:p w14:paraId="27B995CA" w14:textId="77777777" w:rsidR="00821A6A" w:rsidRDefault="00821A6A" w:rsidP="00E3213C">
      <w:pPr>
        <w:jc w:val="both"/>
        <w:rPr>
          <w:rFonts w:ascii="Times New Roman" w:hAnsi="Times New Roman" w:cs="Times New Roman"/>
          <w:lang w:val="de-DE"/>
        </w:rPr>
        <w:pPrChange w:id="183" w:author="Christoph Scheffel" w:date="2021-12-15T09:28:00Z">
          <w:pPr/>
        </w:pPrChange>
      </w:pPr>
      <w:r>
        <w:rPr>
          <w:rFonts w:ascii="Times New Roman" w:hAnsi="Times New Roman" w:cs="Times New Roman"/>
          <w:lang w:val="de-DE"/>
        </w:rPr>
        <w:t>Im Anschluss an das Experiment findet eine kurze, schriftliche Nachbefragung statt. Dabei wird erfragt, ob Sie sich an die Strategien gehalten haben und aus welchem Grund sie sich für die entsprechende Strategie im letzten Teil des Experimentes entschieden haben.</w:t>
      </w:r>
      <w:r w:rsidR="003B5FD1">
        <w:rPr>
          <w:rFonts w:ascii="Times New Roman" w:hAnsi="Times New Roman" w:cs="Times New Roman"/>
          <w:lang w:val="de-DE"/>
        </w:rPr>
        <w:t xml:space="preserve"> Das gesamte Experiment wird für die Versuchspersonen ca. eine Stunde Zeitaufwand in Anspruch nehmen.</w:t>
      </w:r>
    </w:p>
    <w:p w14:paraId="15B424E0"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Belastungen / Risiken / Nebenwirkungen</w:t>
      </w:r>
      <w:r w:rsidR="003B5FD1" w:rsidRPr="006D6289">
        <w:rPr>
          <w:rFonts w:ascii="Times New Roman" w:hAnsi="Times New Roman" w:cs="Times New Roman"/>
          <w:b/>
          <w:lang w:val="de-DE"/>
        </w:rPr>
        <w:t>:</w:t>
      </w:r>
    </w:p>
    <w:p w14:paraId="3AF76B95" w14:textId="77777777" w:rsidR="003B5FD1" w:rsidRDefault="003B5FD1" w:rsidP="00E3213C">
      <w:pPr>
        <w:jc w:val="both"/>
        <w:rPr>
          <w:rFonts w:ascii="Times New Roman" w:hAnsi="Times New Roman" w:cs="Times New Roman"/>
          <w:lang w:val="de-DE"/>
        </w:rPr>
        <w:pPrChange w:id="184" w:author="Christoph Scheffel" w:date="2021-12-15T09:28:00Z">
          <w:pPr/>
        </w:pPrChange>
      </w:pPr>
      <w:r>
        <w:rPr>
          <w:rFonts w:ascii="Times New Roman" w:hAnsi="Times New Roman" w:cs="Times New Roman"/>
          <w:lang w:val="de-DE"/>
        </w:rPr>
        <w:t xml:space="preserve">Es sind keine Nebenwirkungen bekannt. Das Betrachten negativer Bilder kann zum Teil als unangenehm empfunden werden. </w:t>
      </w:r>
      <w:r w:rsidR="006D6289">
        <w:rPr>
          <w:rFonts w:ascii="Times New Roman" w:hAnsi="Times New Roman" w:cs="Times New Roman"/>
          <w:lang w:val="de-DE"/>
        </w:rPr>
        <w:t>Die Bearbeitung einer Aufgabe am Computer und das Anwenden der Strategien könnte auf die Teilnehmenden gegen Ende des Versuchs ermüdend wirken.</w:t>
      </w:r>
    </w:p>
    <w:p w14:paraId="40E71489"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Nutzen</w:t>
      </w:r>
      <w:r w:rsidR="006D6289" w:rsidRPr="006D6289">
        <w:rPr>
          <w:rFonts w:ascii="Times New Roman" w:hAnsi="Times New Roman" w:cs="Times New Roman"/>
          <w:b/>
          <w:lang w:val="de-DE"/>
        </w:rPr>
        <w:t>:</w:t>
      </w:r>
    </w:p>
    <w:p w14:paraId="7C0BAAB3" w14:textId="77777777" w:rsidR="006D6289" w:rsidRDefault="006D6289" w:rsidP="00E3213C">
      <w:pPr>
        <w:jc w:val="both"/>
        <w:rPr>
          <w:rFonts w:ascii="Times New Roman" w:hAnsi="Times New Roman" w:cs="Times New Roman"/>
          <w:lang w:val="de-DE"/>
        </w:rPr>
        <w:pPrChange w:id="185" w:author="Christoph Scheffel" w:date="2021-12-15T09:28:00Z">
          <w:pPr/>
        </w:pPrChange>
      </w:pPr>
      <w:r>
        <w:rPr>
          <w:rFonts w:ascii="Times New Roman" w:hAnsi="Times New Roman" w:cs="Times New Roman"/>
          <w:lang w:val="de-DE"/>
        </w:rPr>
        <w:t>Für die Versuchsteilnehmer besteht kein unmittelbarer Nutzen aus der Versuchsteilnahme. Für die Versuchsteilnahme besteht aber die Möglichkeit, Versuchspersonenstunden als Entschädigung zu bekommen.</w:t>
      </w:r>
    </w:p>
    <w:p w14:paraId="66A09A8C" w14:textId="77777777" w:rsidR="00905D13" w:rsidRDefault="00905D13" w:rsidP="00E3213C">
      <w:pPr>
        <w:jc w:val="both"/>
        <w:rPr>
          <w:rFonts w:ascii="Times New Roman" w:hAnsi="Times New Roman" w:cs="Times New Roman"/>
          <w:lang w:val="de-DE"/>
        </w:rPr>
        <w:pPrChange w:id="186" w:author="Christoph Scheffel" w:date="2021-12-15T09:28:00Z">
          <w:pPr/>
        </w:pPrChange>
      </w:pPr>
      <w:r>
        <w:rPr>
          <w:rFonts w:ascii="Times New Roman" w:hAnsi="Times New Roman" w:cs="Times New Roman"/>
          <w:lang w:val="de-DE"/>
        </w:rPr>
        <w:t>Die Studie dient also einem rein wissenschaftlichen Ziel und hat für die Probanden keinen diagnostischen oder therapeutischen Wert.</w:t>
      </w:r>
    </w:p>
    <w:p w14:paraId="3A55E113" w14:textId="77777777" w:rsidR="00DF3B03" w:rsidRPr="006D6289" w:rsidRDefault="00DF3B03">
      <w:pPr>
        <w:rPr>
          <w:rFonts w:ascii="Times New Roman" w:hAnsi="Times New Roman" w:cs="Times New Roman"/>
          <w:b/>
          <w:lang w:val="de-DE"/>
        </w:rPr>
      </w:pPr>
      <w:r w:rsidRPr="006D6289">
        <w:rPr>
          <w:rFonts w:ascii="Times New Roman" w:hAnsi="Times New Roman" w:cs="Times New Roman"/>
          <w:b/>
          <w:lang w:val="de-DE"/>
        </w:rPr>
        <w:t>Unterbrechungs- / Abbruchkriterien</w:t>
      </w:r>
      <w:r w:rsidR="006D6289" w:rsidRPr="006D6289">
        <w:rPr>
          <w:rFonts w:ascii="Times New Roman" w:hAnsi="Times New Roman" w:cs="Times New Roman"/>
          <w:b/>
          <w:lang w:val="de-DE"/>
        </w:rPr>
        <w:t>:</w:t>
      </w:r>
    </w:p>
    <w:p w14:paraId="0BA8652E" w14:textId="77777777" w:rsidR="006D6289" w:rsidRDefault="00C31CFE" w:rsidP="00E3213C">
      <w:pPr>
        <w:jc w:val="both"/>
        <w:rPr>
          <w:rFonts w:ascii="Times New Roman" w:hAnsi="Times New Roman" w:cs="Times New Roman"/>
          <w:lang w:val="de-DE"/>
        </w:rPr>
        <w:pPrChange w:id="187" w:author="Christoph Scheffel" w:date="2021-12-15T09:28:00Z">
          <w:pPr/>
        </w:pPrChange>
      </w:pPr>
      <w:r>
        <w:rPr>
          <w:rFonts w:ascii="Times New Roman" w:hAnsi="Times New Roman" w:cs="Times New Roman"/>
          <w:lang w:val="de-DE"/>
        </w:rPr>
        <w:t xml:space="preserve">Versuchsteilnehmer: </w:t>
      </w:r>
      <w:r w:rsidR="006D6289">
        <w:rPr>
          <w:rFonts w:ascii="Times New Roman" w:hAnsi="Times New Roman" w:cs="Times New Roman"/>
          <w:lang w:val="de-DE"/>
        </w:rPr>
        <w:t>Da das Experiment online und selbstständig durchgeführt wird, gibt es keine Kriterien, nach denen ein Experimentator das Experiment unterbrechen oder abbrechen könnte. Allerdings können Versuchsteilnehmer jederzeit selbstständig die Bearbeitung des Experimentes abbrechen, sofern Sie sich unwohl fühlen</w:t>
      </w:r>
      <w:r w:rsidR="008B45DA">
        <w:rPr>
          <w:rFonts w:ascii="Times New Roman" w:hAnsi="Times New Roman" w:cs="Times New Roman"/>
          <w:lang w:val="de-DE"/>
        </w:rPr>
        <w:t>.</w:t>
      </w:r>
    </w:p>
    <w:p w14:paraId="563E4FEE" w14:textId="73BEF10C" w:rsidR="00C31CFE" w:rsidRDefault="00C31CFE" w:rsidP="00E3213C">
      <w:pPr>
        <w:jc w:val="both"/>
        <w:rPr>
          <w:rFonts w:ascii="Times New Roman" w:hAnsi="Times New Roman" w:cs="Times New Roman"/>
          <w:lang w:val="de-DE"/>
        </w:rPr>
        <w:pPrChange w:id="188" w:author="Christoph Scheffel" w:date="2021-12-15T09:28:00Z">
          <w:pPr/>
        </w:pPrChange>
      </w:pPr>
      <w:r>
        <w:rPr>
          <w:rFonts w:ascii="Times New Roman" w:hAnsi="Times New Roman" w:cs="Times New Roman"/>
          <w:lang w:val="de-DE"/>
        </w:rPr>
        <w:lastRenderedPageBreak/>
        <w:t xml:space="preserve">Studie: Die Erhebungen im Rahmen dieser Studie werden abgeschlossen, wenn das festgelegte </w:t>
      </w:r>
      <w:r w:rsidRPr="00891FC0">
        <w:rPr>
          <w:rFonts w:ascii="Times New Roman" w:hAnsi="Times New Roman" w:cs="Times New Roman"/>
          <w:lang w:val="de-DE"/>
        </w:rPr>
        <w:t>Enddatum</w:t>
      </w:r>
      <w:r>
        <w:rPr>
          <w:rFonts w:ascii="Times New Roman" w:hAnsi="Times New Roman" w:cs="Times New Roman"/>
          <w:lang w:val="de-DE"/>
        </w:rPr>
        <w:t xml:space="preserve"> </w:t>
      </w:r>
      <w:r w:rsidR="00891FC0">
        <w:rPr>
          <w:rFonts w:ascii="Times New Roman" w:hAnsi="Times New Roman" w:cs="Times New Roman"/>
          <w:lang w:val="de-DE"/>
        </w:rPr>
        <w:t xml:space="preserve">(03.01.2022) </w:t>
      </w:r>
      <w:r>
        <w:rPr>
          <w:rFonts w:ascii="Times New Roman" w:hAnsi="Times New Roman" w:cs="Times New Roman"/>
          <w:lang w:val="de-DE"/>
        </w:rPr>
        <w:t>erreicht ist, oder die Anzahl der angestrebten Versuchsteilnehmer erreicht wurde. Andere Abbruchgründe für die Studie bestehen nicht.</w:t>
      </w:r>
    </w:p>
    <w:p w14:paraId="2F8D3C7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Ethische Aspekte</w:t>
      </w:r>
    </w:p>
    <w:p w14:paraId="5855ADB8" w14:textId="77777777" w:rsidR="00DF3B03" w:rsidRDefault="008B45DA">
      <w:pPr>
        <w:rPr>
          <w:rFonts w:ascii="Times New Roman" w:hAnsi="Times New Roman" w:cs="Times New Roman"/>
          <w:lang w:val="de-DE"/>
        </w:rPr>
      </w:pPr>
      <w:r>
        <w:rPr>
          <w:rFonts w:ascii="Times New Roman" w:hAnsi="Times New Roman" w:cs="Times New Roman"/>
          <w:lang w:val="de-DE"/>
        </w:rPr>
        <w:t>Alle in diesem Experiment durchgeführten Prozeduren folgen der Deklaration von Helsinki bzw. ihren Erweiterungen.</w:t>
      </w:r>
    </w:p>
    <w:p w14:paraId="69F65BC9" w14:textId="77777777" w:rsidR="00DF3B03" w:rsidRPr="00DF3B03" w:rsidRDefault="00DF3B03">
      <w:pPr>
        <w:rPr>
          <w:rFonts w:ascii="Times New Roman" w:hAnsi="Times New Roman" w:cs="Times New Roman"/>
          <w:b/>
          <w:sz w:val="24"/>
          <w:lang w:val="de-DE"/>
        </w:rPr>
      </w:pPr>
      <w:r w:rsidRPr="00DF3B03">
        <w:rPr>
          <w:rFonts w:ascii="Times New Roman" w:hAnsi="Times New Roman" w:cs="Times New Roman"/>
          <w:b/>
          <w:sz w:val="24"/>
          <w:lang w:val="de-DE"/>
        </w:rPr>
        <w:t>Rechtliche Aspekte</w:t>
      </w:r>
    </w:p>
    <w:p w14:paraId="2B2C1619" w14:textId="77777777" w:rsidR="00C31CFE" w:rsidRPr="00C31CFE" w:rsidRDefault="00C31CFE">
      <w:pPr>
        <w:rPr>
          <w:rFonts w:ascii="Times New Roman" w:hAnsi="Times New Roman" w:cs="Times New Roman"/>
          <w:b/>
          <w:lang w:val="de-DE"/>
        </w:rPr>
      </w:pPr>
      <w:r w:rsidRPr="00C31CFE">
        <w:rPr>
          <w:rFonts w:ascii="Times New Roman" w:hAnsi="Times New Roman" w:cs="Times New Roman"/>
          <w:b/>
          <w:lang w:val="de-DE"/>
        </w:rPr>
        <w:t>Datenschutz:</w:t>
      </w:r>
    </w:p>
    <w:p w14:paraId="55587C05" w14:textId="77777777" w:rsidR="00C31CFE" w:rsidRDefault="008B45DA" w:rsidP="00E3213C">
      <w:pPr>
        <w:jc w:val="both"/>
        <w:rPr>
          <w:rFonts w:ascii="Times New Roman" w:hAnsi="Times New Roman" w:cs="Times New Roman"/>
          <w:lang w:val="de-DE"/>
        </w:rPr>
        <w:pPrChange w:id="189" w:author="Christoph Scheffel" w:date="2021-12-15T09:28:00Z">
          <w:pPr/>
        </w:pPrChange>
      </w:pPr>
      <w:r>
        <w:rPr>
          <w:rFonts w:ascii="Times New Roman" w:hAnsi="Times New Roman" w:cs="Times New Roman"/>
          <w:lang w:val="de-DE"/>
        </w:rPr>
        <w:t xml:space="preserve">Im Rahmen der Studie werden keine personenbezogenen Daten erhoben – der Datenschutz ist also gewährleistet. </w:t>
      </w:r>
      <w:r w:rsidR="00C31CFE">
        <w:rPr>
          <w:rFonts w:ascii="Times New Roman" w:hAnsi="Times New Roman" w:cs="Times New Roman"/>
          <w:lang w:val="de-DE"/>
        </w:rPr>
        <w:t>Weiterhin sollen die Daten in anonymisierter Form der wissenschaftlichen Gemeinschaft zur Nachnutzung durch Veröffentlichung in einem offenen Repositorium zur Verfügung gestellt werden</w:t>
      </w:r>
      <w:r w:rsidR="00A2739B">
        <w:rPr>
          <w:rFonts w:ascii="Times New Roman" w:hAnsi="Times New Roman" w:cs="Times New Roman"/>
          <w:lang w:val="de-DE"/>
        </w:rPr>
        <w:t xml:space="preserve"> (Oben Science Framework – www.osf.io)</w:t>
      </w:r>
      <w:r w:rsidR="00C31CFE">
        <w:rPr>
          <w:rFonts w:ascii="Times New Roman" w:hAnsi="Times New Roman" w:cs="Times New Roman"/>
          <w:lang w:val="de-DE"/>
        </w:rPr>
        <w:t xml:space="preserve">. </w:t>
      </w:r>
      <w:r w:rsidR="002734BB">
        <w:rPr>
          <w:rFonts w:ascii="Times New Roman" w:hAnsi="Times New Roman" w:cs="Times New Roman"/>
          <w:lang w:val="de-DE"/>
        </w:rPr>
        <w:t xml:space="preserve">Die Daten werden dann mit einer entsprechenden Lizenz versehen und können weiter genutzt werden. </w:t>
      </w:r>
      <w:r w:rsidR="00C31CFE">
        <w:rPr>
          <w:rFonts w:ascii="Times New Roman" w:hAnsi="Times New Roman" w:cs="Times New Roman"/>
          <w:lang w:val="de-DE"/>
        </w:rPr>
        <w:t>Die Versuchspersonen werden darüber im Rahmen der Aufklärung unterrichtet.</w:t>
      </w:r>
    </w:p>
    <w:p w14:paraId="3E9ABBD6" w14:textId="77777777" w:rsidR="00DF3B03" w:rsidRPr="00A2739B" w:rsidRDefault="00DF3B03">
      <w:pPr>
        <w:rPr>
          <w:rFonts w:ascii="Times New Roman" w:hAnsi="Times New Roman" w:cs="Times New Roman"/>
          <w:b/>
          <w:lang w:val="de-DE"/>
        </w:rPr>
      </w:pPr>
      <w:r w:rsidRPr="00A2739B">
        <w:rPr>
          <w:rFonts w:ascii="Times New Roman" w:hAnsi="Times New Roman" w:cs="Times New Roman"/>
          <w:b/>
          <w:lang w:val="de-DE"/>
        </w:rPr>
        <w:t>Aufklärung</w:t>
      </w:r>
      <w:r w:rsidR="00A2739B" w:rsidRPr="00A2739B">
        <w:rPr>
          <w:rFonts w:ascii="Times New Roman" w:hAnsi="Times New Roman" w:cs="Times New Roman"/>
          <w:b/>
          <w:lang w:val="de-DE"/>
        </w:rPr>
        <w:t>/Einwilligung:</w:t>
      </w:r>
    </w:p>
    <w:p w14:paraId="5124C96C" w14:textId="77777777" w:rsidR="00A2739B" w:rsidRDefault="00AE5621" w:rsidP="00E3213C">
      <w:pPr>
        <w:jc w:val="both"/>
        <w:rPr>
          <w:rFonts w:ascii="Times New Roman" w:hAnsi="Times New Roman" w:cs="Times New Roman"/>
          <w:lang w:val="de-DE"/>
        </w:rPr>
        <w:pPrChange w:id="190" w:author="Christoph Scheffel" w:date="2021-12-15T09:28:00Z">
          <w:pPr/>
        </w:pPrChange>
      </w:pPr>
      <w:r>
        <w:rPr>
          <w:rFonts w:ascii="Times New Roman" w:hAnsi="Times New Roman" w:cs="Times New Roman"/>
          <w:lang w:val="de-DE"/>
        </w:rPr>
        <w:t xml:space="preserve">Die Einwilligung in die Versuchsteilnahme ist freiwillig! Nachdem die Probanden die Aufklärung gelesen haben, müssen Sie in die Teilnahme einwilligen. Wenn sie dies nicht tun, ist eine Teilnahme nicht möglich. Es ist außerdem möglich, seine Teilnahme jederzeit zu widerrufen. </w:t>
      </w:r>
      <w:r w:rsidR="00B75DD0">
        <w:rPr>
          <w:rFonts w:ascii="Times New Roman" w:hAnsi="Times New Roman" w:cs="Times New Roman"/>
          <w:lang w:val="de-DE"/>
        </w:rPr>
        <w:t>Während des Experimentes ist es möglich, die Bearbeitung nicht fortzusetzen und das Experiment abzubrechen. Unvollständige Datensätze werden nicht analysiert.</w:t>
      </w:r>
    </w:p>
    <w:p w14:paraId="0B50156B" w14:textId="77777777" w:rsidR="00DF3B03" w:rsidRPr="00B75DD0" w:rsidRDefault="00DF3B03">
      <w:pPr>
        <w:rPr>
          <w:rFonts w:ascii="Times New Roman" w:hAnsi="Times New Roman" w:cs="Times New Roman"/>
          <w:b/>
          <w:lang w:val="de-DE"/>
        </w:rPr>
      </w:pPr>
      <w:r w:rsidRPr="00B75DD0">
        <w:rPr>
          <w:rFonts w:ascii="Times New Roman" w:hAnsi="Times New Roman" w:cs="Times New Roman"/>
          <w:b/>
          <w:lang w:val="de-DE"/>
        </w:rPr>
        <w:t>Umgang mit Widerruf</w:t>
      </w:r>
      <w:r w:rsidR="00B75DD0" w:rsidRPr="00B75DD0">
        <w:rPr>
          <w:rFonts w:ascii="Times New Roman" w:hAnsi="Times New Roman" w:cs="Times New Roman"/>
          <w:b/>
          <w:lang w:val="de-DE"/>
        </w:rPr>
        <w:t>:</w:t>
      </w:r>
    </w:p>
    <w:p w14:paraId="1A5273E7" w14:textId="77777777" w:rsidR="00B75DD0" w:rsidRDefault="00B75DD0" w:rsidP="00E3213C">
      <w:pPr>
        <w:jc w:val="both"/>
        <w:rPr>
          <w:rFonts w:ascii="Times New Roman" w:hAnsi="Times New Roman" w:cs="Times New Roman"/>
          <w:lang w:val="de-DE"/>
        </w:rPr>
        <w:pPrChange w:id="191" w:author="Christoph Scheffel" w:date="2021-12-15T09:28:00Z">
          <w:pPr/>
        </w:pPrChange>
      </w:pPr>
      <w:r>
        <w:rPr>
          <w:rFonts w:ascii="Times New Roman" w:hAnsi="Times New Roman" w:cs="Times New Roman"/>
          <w:lang w:val="de-DE"/>
        </w:rPr>
        <w:t>Ein Widerruf der Einwilligung der Datenverarbeitung nach Abschluss des Experimentes ist grundsätzlich bis zum Ende der Erhebungsphase möglich. Daraufhin werden alle erhobenen Daten der Person nicht analysiert und gelöscht. Besteht bei einer Versuchsperson der Wunsch auf Löschung der Daten muss sie sich dafür an die Studienleitung unter Nennung des generierten Versuchspersonencodes wenden. Andernfalls ist eine Löschung nicht möglich, da die anonymisierten Daten keiner Person zugeordnet werden können.</w:t>
      </w:r>
    </w:p>
    <w:p w14:paraId="68352A13" w14:textId="77777777" w:rsidR="003215B1" w:rsidRPr="003215B1" w:rsidRDefault="003215B1">
      <w:pPr>
        <w:rPr>
          <w:rFonts w:ascii="Times New Roman" w:hAnsi="Times New Roman" w:cs="Times New Roman"/>
          <w:b/>
          <w:sz w:val="24"/>
          <w:lang w:val="de-DE"/>
        </w:rPr>
      </w:pPr>
      <w:r w:rsidRPr="003215B1">
        <w:rPr>
          <w:rFonts w:ascii="Times New Roman" w:hAnsi="Times New Roman" w:cs="Times New Roman"/>
          <w:b/>
          <w:sz w:val="24"/>
          <w:lang w:val="de-DE"/>
        </w:rPr>
        <w:t>Quellen</w:t>
      </w:r>
    </w:p>
    <w:p w14:paraId="7A2C9CD9" w14:textId="77777777" w:rsidR="00F00D3B" w:rsidRPr="00F00D3B" w:rsidRDefault="00DF549E" w:rsidP="00F00D3B">
      <w:pPr>
        <w:pStyle w:val="EndNoteBibliography"/>
        <w:spacing w:after="0"/>
        <w:ind w:left="720" w:hanging="720"/>
      </w:pPr>
      <w:r w:rsidRPr="00DF549E">
        <w:rPr>
          <w:rFonts w:ascii="Times New Roman" w:hAnsi="Times New Roman" w:cs="Times New Roman"/>
          <w:lang w:val="de-DE"/>
        </w:rPr>
        <w:fldChar w:fldCharType="begin"/>
      </w:r>
      <w:r w:rsidRPr="00DF549E">
        <w:rPr>
          <w:rFonts w:ascii="Times New Roman" w:hAnsi="Times New Roman" w:cs="Times New Roman"/>
          <w:lang w:val="de-DE"/>
        </w:rPr>
        <w:instrText xml:space="preserve"> ADDIN EN.REFLIST </w:instrText>
      </w:r>
      <w:r w:rsidRPr="00DF549E">
        <w:rPr>
          <w:rFonts w:ascii="Times New Roman" w:hAnsi="Times New Roman" w:cs="Times New Roman"/>
          <w:lang w:val="de-DE"/>
        </w:rPr>
        <w:fldChar w:fldCharType="separate"/>
      </w:r>
      <w:r w:rsidR="00F00D3B" w:rsidRPr="00F00D3B">
        <w:t xml:space="preserve">Faul, F., Erdfelder, E., Buchner, A., &amp; Lang, A. G. (2009). Statistical power analyses using G*Power 3.1: Tests for correlation and regression analyses. </w:t>
      </w:r>
      <w:r w:rsidR="00F00D3B" w:rsidRPr="00F00D3B">
        <w:rPr>
          <w:i/>
        </w:rPr>
        <w:t>Behavior Research Methods, 41</w:t>
      </w:r>
      <w:r w:rsidR="00F00D3B" w:rsidRPr="00F00D3B">
        <w:t>(4), 1149-1160. doi:10.3758/Brm.41.4.1149</w:t>
      </w:r>
    </w:p>
    <w:p w14:paraId="42212076" w14:textId="77777777" w:rsidR="00F00D3B" w:rsidRPr="00F00D3B" w:rsidRDefault="00F00D3B" w:rsidP="00F00D3B">
      <w:pPr>
        <w:pStyle w:val="EndNoteBibliography"/>
        <w:spacing w:after="0"/>
        <w:ind w:left="720" w:hanging="720"/>
      </w:pPr>
      <w:r w:rsidRPr="00F00D3B">
        <w:t xml:space="preserve">Faul, F., Erdfelder, E., Lang, A. G., &amp; Buchner, A. (2007). G*Power 3: a flexible statistical power analysis program for the social, behavioral, and biomedical sciences. </w:t>
      </w:r>
      <w:r w:rsidRPr="00F00D3B">
        <w:rPr>
          <w:i/>
        </w:rPr>
        <w:t>Behavior Research Methods, 39</w:t>
      </w:r>
      <w:r w:rsidRPr="00F00D3B">
        <w:t>(2), 175-191. doi:10.3758/BF03193146</w:t>
      </w:r>
    </w:p>
    <w:p w14:paraId="70EA3B4B" w14:textId="77777777" w:rsidR="00F00D3B" w:rsidRPr="00F00D3B" w:rsidRDefault="00F00D3B" w:rsidP="00F00D3B">
      <w:pPr>
        <w:pStyle w:val="EndNoteBibliography"/>
        <w:spacing w:after="0"/>
        <w:ind w:left="720" w:hanging="720"/>
      </w:pPr>
      <w:r w:rsidRPr="00F00D3B">
        <w:t xml:space="preserve">Gross, J. J. (1998a). Antecedent- and response-focused emotion regulation: divergent consequences for experience, expression, and physiology. </w:t>
      </w:r>
      <w:r w:rsidRPr="00F00D3B">
        <w:rPr>
          <w:i/>
        </w:rPr>
        <w:t>Journal of Personality and Social Psychology, 74</w:t>
      </w:r>
      <w:r w:rsidRPr="00F00D3B">
        <w:t>(1), 224-237. doi:10.1037/0022-3514.74.1.224</w:t>
      </w:r>
    </w:p>
    <w:p w14:paraId="2C5AF9AC" w14:textId="77777777" w:rsidR="00F00D3B" w:rsidRPr="00F00D3B" w:rsidRDefault="00F00D3B" w:rsidP="00F00D3B">
      <w:pPr>
        <w:pStyle w:val="EndNoteBibliography"/>
        <w:spacing w:after="0"/>
        <w:ind w:left="720" w:hanging="720"/>
      </w:pPr>
      <w:r w:rsidRPr="00F00D3B">
        <w:t xml:space="preserve">Gross, J. J. (1998b). The emerging field of emotion regulation: An integrative review. </w:t>
      </w:r>
      <w:r w:rsidRPr="00F00D3B">
        <w:rPr>
          <w:i/>
        </w:rPr>
        <w:t>Review of General Psychology, 2</w:t>
      </w:r>
      <w:r w:rsidRPr="00F00D3B">
        <w:t>(3), 271-299. doi:10.1037/1089-2680.2.3.271</w:t>
      </w:r>
    </w:p>
    <w:p w14:paraId="33E36A90" w14:textId="77777777" w:rsidR="00F00D3B" w:rsidRPr="00F00D3B" w:rsidRDefault="00F00D3B" w:rsidP="00F00D3B">
      <w:pPr>
        <w:pStyle w:val="EndNoteBibliography"/>
        <w:spacing w:after="0"/>
        <w:ind w:left="720" w:hanging="720"/>
      </w:pPr>
      <w:r w:rsidRPr="00F00D3B">
        <w:t xml:space="preserve">Gross, J. J., &amp; John, O. P. (2003). Individual differences in two emotion regulation processes: implications for affect, relationships, and well-being. </w:t>
      </w:r>
      <w:r w:rsidRPr="00F00D3B">
        <w:rPr>
          <w:i/>
        </w:rPr>
        <w:t>Journal of Personality and Social Psychology, 85</w:t>
      </w:r>
      <w:r w:rsidRPr="00F00D3B">
        <w:t>(2), 348-362. doi:10.1037/0022-3514.85.2.348</w:t>
      </w:r>
    </w:p>
    <w:p w14:paraId="7E52C5FB" w14:textId="77777777" w:rsidR="00F00D3B" w:rsidRPr="00F00D3B" w:rsidRDefault="00F00D3B" w:rsidP="00F00D3B">
      <w:pPr>
        <w:pStyle w:val="EndNoteBibliography"/>
        <w:spacing w:after="0"/>
        <w:ind w:left="720" w:hanging="720"/>
      </w:pPr>
      <w:r w:rsidRPr="00F00D3B">
        <w:t xml:space="preserve">Lang, P. J., Bradley, M. M., &amp; Cuthbert, B. N. (2008). </w:t>
      </w:r>
      <w:r w:rsidRPr="00F00D3B">
        <w:rPr>
          <w:i/>
        </w:rPr>
        <w:t>International affective picture system (IAPS): affective ratings of pictures and instruction manual</w:t>
      </w:r>
      <w:r w:rsidRPr="00F00D3B">
        <w:t>. Gainsville, FL: University of Florida.</w:t>
      </w:r>
    </w:p>
    <w:p w14:paraId="00ECA80F" w14:textId="77777777" w:rsidR="00F00D3B" w:rsidRPr="00F00D3B" w:rsidRDefault="00F00D3B" w:rsidP="00F00D3B">
      <w:pPr>
        <w:pStyle w:val="EndNoteBibliography"/>
        <w:spacing w:after="0"/>
        <w:ind w:left="720" w:hanging="720"/>
      </w:pPr>
      <w:r w:rsidRPr="00F00D3B">
        <w:lastRenderedPageBreak/>
        <w:t xml:space="preserve">Scheffel, C., Graupner, S. T., Gartner, A., Zerna, J., Strobel, A., &amp; Dorfel, D. (2021). Effort beats effectiveness in emotion regulation choice: Differences between suppression and distancing in subjective and physiological measures. </w:t>
      </w:r>
      <w:r w:rsidRPr="00F00D3B">
        <w:rPr>
          <w:i/>
        </w:rPr>
        <w:t>Psychophysiology, n/a</w:t>
      </w:r>
      <w:r w:rsidRPr="00F00D3B">
        <w:t>(n/a), e13908. doi:10.1111/psyp.13908</w:t>
      </w:r>
    </w:p>
    <w:p w14:paraId="72145FC0" w14:textId="77777777" w:rsidR="00F00D3B" w:rsidRPr="00F00D3B" w:rsidRDefault="00F00D3B" w:rsidP="00F00D3B">
      <w:pPr>
        <w:pStyle w:val="EndNoteBibliography"/>
        <w:spacing w:after="0"/>
        <w:ind w:left="720" w:hanging="720"/>
      </w:pPr>
      <w:r w:rsidRPr="00F00D3B">
        <w:t xml:space="preserve">Sheppes, G., Scheibe, S., Suri, G., &amp; Gross, J. J. (2011). Emotion-regulation choice. </w:t>
      </w:r>
      <w:r w:rsidRPr="00F00D3B">
        <w:rPr>
          <w:i/>
        </w:rPr>
        <w:t>Psychological Science, 22</w:t>
      </w:r>
      <w:r w:rsidRPr="00F00D3B">
        <w:t>(11), 1391-1396. doi:10.1177/0956797611418350</w:t>
      </w:r>
    </w:p>
    <w:p w14:paraId="580E7C16" w14:textId="77777777" w:rsidR="00F00D3B" w:rsidRPr="00F00D3B" w:rsidRDefault="00F00D3B" w:rsidP="00F00D3B">
      <w:pPr>
        <w:pStyle w:val="EndNoteBibliography"/>
        <w:spacing w:after="0"/>
        <w:ind w:left="720" w:hanging="720"/>
      </w:pPr>
      <w:r w:rsidRPr="00F00D3B">
        <w:t xml:space="preserve">Wessa, M., Kanske, P., Neumeister, P., Bode, K., Heissler, J., &amp; Schönfelder, S. (2010). EmoPics: Subjektive und psychophysiologische Evaluation neuen Bildmaterials für die klinisch-biopsychologische Forschung. </w:t>
      </w:r>
      <w:r w:rsidRPr="00F00D3B">
        <w:rPr>
          <w:i/>
        </w:rPr>
        <w:t>Zeitschrift für Klinische Psychologie und Psychotherapie, 39</w:t>
      </w:r>
      <w:r w:rsidRPr="00F00D3B">
        <w:t xml:space="preserve">(Suppl. 1/11), 77. </w:t>
      </w:r>
    </w:p>
    <w:p w14:paraId="66452845" w14:textId="77777777" w:rsidR="00F00D3B" w:rsidRPr="00F00D3B" w:rsidRDefault="00F00D3B" w:rsidP="00F00D3B">
      <w:pPr>
        <w:pStyle w:val="EndNoteBibliography"/>
        <w:ind w:left="720" w:hanging="720"/>
      </w:pPr>
      <w:r w:rsidRPr="00F00D3B">
        <w:t xml:space="preserve">Westbrook, A., Kester, D., &amp; Braver, T. S. (2013). What is the subjective cost of cognitive effort? Load, trait, and aging effects revealed by economic preference. </w:t>
      </w:r>
      <w:r w:rsidRPr="00F00D3B">
        <w:rPr>
          <w:i/>
        </w:rPr>
        <w:t>PLoS One, 8</w:t>
      </w:r>
      <w:r w:rsidRPr="00F00D3B">
        <w:t>(7), e68210. doi:10.1371/journal.pone.0068210</w:t>
      </w:r>
    </w:p>
    <w:p w14:paraId="5A9C0DD7" w14:textId="2F763E6A" w:rsidR="00DF3B03" w:rsidRPr="00141333" w:rsidRDefault="00DF549E">
      <w:pPr>
        <w:rPr>
          <w:rFonts w:ascii="Times New Roman" w:hAnsi="Times New Roman" w:cs="Times New Roman"/>
          <w:lang w:val="de-DE"/>
        </w:rPr>
      </w:pPr>
      <w:r w:rsidRPr="00DF549E">
        <w:rPr>
          <w:rFonts w:ascii="Times New Roman" w:hAnsi="Times New Roman" w:cs="Times New Roman"/>
          <w:lang w:val="de-DE"/>
        </w:rPr>
        <w:fldChar w:fldCharType="end"/>
      </w:r>
    </w:p>
    <w:sectPr w:rsidR="00DF3B03" w:rsidRPr="00141333">
      <w:headerReference w:type="default" r:id="rId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toph Scheffel" w:date="2021-12-15T09:10:00Z" w:initials="CS">
    <w:p w14:paraId="7416D075" w14:textId="2F83716D" w:rsidR="000B5D4D" w:rsidRPr="00FF0BEF" w:rsidRDefault="000B5D4D">
      <w:pPr>
        <w:pStyle w:val="Kommentartext"/>
        <w:rPr>
          <w:lang w:val="de-DE"/>
        </w:rPr>
      </w:pPr>
      <w:r>
        <w:rPr>
          <w:rStyle w:val="Kommentarzeichen"/>
        </w:rPr>
        <w:annotationRef/>
      </w:r>
      <w:r w:rsidRPr="00FF0BEF">
        <w:rPr>
          <w:lang w:val="de-DE"/>
        </w:rPr>
        <w:t>@Josephine bitte eine kurze Theorie einfügen</w:t>
      </w:r>
    </w:p>
  </w:comment>
  <w:comment w:id="15" w:author="Christoph Scheffel" w:date="2021-12-08T10:25:00Z" w:initials="CS">
    <w:p w14:paraId="04D25EE9" w14:textId="37A9F7AA" w:rsidR="00213A53" w:rsidRDefault="00213A53">
      <w:pPr>
        <w:pStyle w:val="Kommentartext"/>
      </w:pPr>
      <w:r>
        <w:rPr>
          <w:rStyle w:val="Kommentarzeichen"/>
        </w:rPr>
        <w:annotationRef/>
      </w:r>
      <w:proofErr w:type="spellStart"/>
      <w:r w:rsidR="009A6C76">
        <w:t>Bitte</w:t>
      </w:r>
      <w:proofErr w:type="spellEnd"/>
      <w:r w:rsidR="009A6C76">
        <w:t xml:space="preserve"> </w:t>
      </w:r>
      <w:proofErr w:type="spellStart"/>
      <w:r w:rsidR="009A6C76">
        <w:t>überprüfen</w:t>
      </w:r>
      <w:proofErr w:type="spellEnd"/>
      <w:r w:rsidR="009A6C76">
        <w:t>!</w:t>
      </w:r>
    </w:p>
  </w:comment>
  <w:comment w:id="78" w:author="Christoph Scheffel" w:date="2021-12-15T10:09:00Z" w:initials="CS">
    <w:p w14:paraId="56200B10" w14:textId="75055CAB" w:rsidR="001A2B7D" w:rsidRPr="001A2B7D" w:rsidRDefault="001A2B7D">
      <w:pPr>
        <w:pStyle w:val="Kommentartext"/>
        <w:rPr>
          <w:lang w:val="de-DE"/>
        </w:rPr>
      </w:pPr>
      <w:r>
        <w:rPr>
          <w:rStyle w:val="Kommentarzeichen"/>
        </w:rPr>
        <w:annotationRef/>
      </w:r>
      <w:r w:rsidRPr="001A2B7D">
        <w:rPr>
          <w:lang w:val="de-DE"/>
        </w:rPr>
        <w:t xml:space="preserve">Kommt mir etwas wenig vor, ggf. </w:t>
      </w:r>
      <w:r>
        <w:rPr>
          <w:lang w:val="de-DE"/>
        </w:rPr>
        <w:t>nochmal überprüfen</w:t>
      </w:r>
    </w:p>
  </w:comment>
  <w:comment w:id="88" w:author="Christoph Scheffel" w:date="2021-12-15T11:14:00Z" w:initials="CS">
    <w:p w14:paraId="60ED0B54" w14:textId="5FA66248" w:rsidR="00C11DBF" w:rsidRDefault="00C11DBF">
      <w:pPr>
        <w:pStyle w:val="Kommentartext"/>
      </w:pPr>
      <w:r>
        <w:rPr>
          <w:rStyle w:val="Kommentarzeichen"/>
        </w:rPr>
        <w:annotationRef/>
      </w:r>
      <w:proofErr w:type="spellStart"/>
      <w:r>
        <w:t>Korrekt</w:t>
      </w:r>
      <w:proofErr w:type="spellEnd"/>
      <w:r>
        <w:t>?</w:t>
      </w:r>
    </w:p>
  </w:comment>
  <w:comment w:id="104" w:author="Christoph Scheffel" w:date="2021-12-15T15:12:00Z" w:initials="CS">
    <w:p w14:paraId="6981AD51" w14:textId="32795917" w:rsidR="005A069D" w:rsidRDefault="005A069D">
      <w:pPr>
        <w:pStyle w:val="Kommentartext"/>
      </w:pPr>
      <w:r>
        <w:rPr>
          <w:rStyle w:val="Kommentarzeichen"/>
        </w:rPr>
        <w:annotationRef/>
      </w:r>
      <w:proofErr w:type="spellStart"/>
      <w:r>
        <w:t>Stimmt</w:t>
      </w:r>
      <w:proofErr w:type="spellEnd"/>
      <w:r>
        <w:t xml:space="preserve"> das?</w:t>
      </w:r>
      <w:bookmarkStart w:id="105" w:name="_GoBack"/>
      <w:bookmarkEnd w:id="105"/>
    </w:p>
  </w:comment>
  <w:comment w:id="109" w:author="Christoph Scheffel" w:date="2021-12-15T15:12:00Z" w:initials="CS">
    <w:p w14:paraId="3649BF42" w14:textId="00D3AA78" w:rsidR="005A069D" w:rsidRPr="005A069D" w:rsidRDefault="005A069D">
      <w:pPr>
        <w:pStyle w:val="Kommentartext"/>
        <w:rPr>
          <w:lang w:val="de-DE"/>
        </w:rPr>
      </w:pPr>
      <w:r>
        <w:rPr>
          <w:rStyle w:val="Kommentarzeichen"/>
        </w:rPr>
        <w:annotationRef/>
      </w:r>
      <w:r w:rsidRPr="005A069D">
        <w:rPr>
          <w:lang w:val="de-DE"/>
        </w:rPr>
        <w:t>Bitte noch die ungefähren Zeiten für Termin 1 eintragen</w:t>
      </w:r>
    </w:p>
  </w:comment>
  <w:comment w:id="134" w:author="Christoph Scheffel" w:date="2021-12-15T13:48:00Z" w:initials="CS">
    <w:p w14:paraId="0E7F689F" w14:textId="42EE2DB4" w:rsidR="00AE158E" w:rsidRDefault="00AE158E">
      <w:pPr>
        <w:pStyle w:val="Kommentartext"/>
      </w:pPr>
      <w:r>
        <w:rPr>
          <w:rStyle w:val="Kommentarzeichen"/>
        </w:rPr>
        <w:annotationRef/>
      </w:r>
      <w:proofErr w:type="spellStart"/>
      <w:r>
        <w:t>Bitte</w:t>
      </w:r>
      <w:proofErr w:type="spellEnd"/>
      <w:r>
        <w:t xml:space="preserve"> </w:t>
      </w:r>
      <w:proofErr w:type="spellStart"/>
      <w:r>
        <w:t>eine</w:t>
      </w:r>
      <w:proofErr w:type="spellEnd"/>
      <w:r>
        <w:t xml:space="preserve"> </w:t>
      </w:r>
      <w:proofErr w:type="spellStart"/>
      <w:r>
        <w:t>Quelle</w:t>
      </w:r>
      <w:proofErr w:type="spellEnd"/>
      <w:r>
        <w:t xml:space="preserve"> </w:t>
      </w:r>
      <w:proofErr w:type="spellStart"/>
      <w:r>
        <w:t>angeben</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16D075" w15:done="0"/>
  <w15:commentEx w15:paraId="04D25EE9" w15:done="0"/>
  <w15:commentEx w15:paraId="56200B10" w15:done="0"/>
  <w15:commentEx w15:paraId="60ED0B54" w15:done="0"/>
  <w15:commentEx w15:paraId="6981AD51" w15:done="0"/>
  <w15:commentEx w15:paraId="3649BF42" w15:done="0"/>
  <w15:commentEx w15:paraId="0E7F689F"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70D530" w14:textId="77777777" w:rsidR="00077C7C" w:rsidRDefault="00077C7C" w:rsidP="00AE7846">
      <w:pPr>
        <w:spacing w:after="0" w:line="240" w:lineRule="auto"/>
      </w:pPr>
      <w:r>
        <w:separator/>
      </w:r>
    </w:p>
  </w:endnote>
  <w:endnote w:type="continuationSeparator" w:id="0">
    <w:p w14:paraId="118BBE17" w14:textId="77777777" w:rsidR="00077C7C" w:rsidRDefault="00077C7C" w:rsidP="00AE7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A8745" w14:textId="77777777" w:rsidR="00077C7C" w:rsidRDefault="00077C7C" w:rsidP="00AE7846">
      <w:pPr>
        <w:spacing w:after="0" w:line="240" w:lineRule="auto"/>
      </w:pPr>
      <w:r>
        <w:separator/>
      </w:r>
    </w:p>
  </w:footnote>
  <w:footnote w:type="continuationSeparator" w:id="0">
    <w:p w14:paraId="39A70524" w14:textId="77777777" w:rsidR="00077C7C" w:rsidRDefault="00077C7C" w:rsidP="00AE78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038DC" w14:textId="77777777" w:rsidR="00213A53" w:rsidRPr="00AE7846" w:rsidRDefault="00213A53">
    <w:pPr>
      <w:pStyle w:val="Kopfzeile"/>
      <w:rPr>
        <w:rFonts w:ascii="Times New Roman" w:hAnsi="Times New Roman" w:cs="Times New Roman"/>
      </w:rPr>
    </w:pPr>
    <w:r w:rsidRPr="00AE7846">
      <w:rPr>
        <w:rFonts w:ascii="Times New Roman" w:hAnsi="Times New Roman" w:cs="Times New Roman"/>
      </w:rPr>
      <w:t>VALIDIERUNG EINES ONLINE EMOTIONSREGULATIONSPARADIGMAS</w:t>
    </w:r>
  </w:p>
  <w:p w14:paraId="7EF23FA3" w14:textId="77777777" w:rsidR="00213A53" w:rsidRPr="00AE7846" w:rsidRDefault="00213A53">
    <w:pPr>
      <w:pStyle w:val="Kopfzeile"/>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431C0B"/>
    <w:multiLevelType w:val="hybridMultilevel"/>
    <w:tmpl w:val="36F48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CF7DA8"/>
    <w:multiLevelType w:val="hybridMultilevel"/>
    <w:tmpl w:val="B92A35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d9dtwfm9w2toerfz2xpvfkzwppv25t2f2x&quot;&gt;Literature&lt;record-ids&gt;&lt;item&gt;3&lt;/item&gt;&lt;item&gt;4&lt;/item&gt;&lt;item&gt;38&lt;/item&gt;&lt;item&gt;42&lt;/item&gt;&lt;item&gt;54&lt;/item&gt;&lt;item&gt;225&lt;/item&gt;&lt;item&gt;248&lt;/item&gt;&lt;item&gt;249&lt;/item&gt;&lt;item&gt;356&lt;/item&gt;&lt;item&gt;372&lt;/item&gt;&lt;/record-ids&gt;&lt;/item&gt;&lt;/Libraries&gt;"/>
  </w:docVars>
  <w:rsids>
    <w:rsidRoot w:val="00AE7846"/>
    <w:rsid w:val="00053CD4"/>
    <w:rsid w:val="0005723E"/>
    <w:rsid w:val="00077C7C"/>
    <w:rsid w:val="0008669F"/>
    <w:rsid w:val="000B02AC"/>
    <w:rsid w:val="000B5D4D"/>
    <w:rsid w:val="00141333"/>
    <w:rsid w:val="00150868"/>
    <w:rsid w:val="00182586"/>
    <w:rsid w:val="001A00C4"/>
    <w:rsid w:val="001A2B7D"/>
    <w:rsid w:val="001B582D"/>
    <w:rsid w:val="00213A53"/>
    <w:rsid w:val="00223B8D"/>
    <w:rsid w:val="00264C4C"/>
    <w:rsid w:val="002734BB"/>
    <w:rsid w:val="00277B26"/>
    <w:rsid w:val="002A538E"/>
    <w:rsid w:val="002B18A0"/>
    <w:rsid w:val="002B21DF"/>
    <w:rsid w:val="002E23DA"/>
    <w:rsid w:val="003049A4"/>
    <w:rsid w:val="003215B1"/>
    <w:rsid w:val="00380244"/>
    <w:rsid w:val="0039134C"/>
    <w:rsid w:val="00393412"/>
    <w:rsid w:val="003A5D5F"/>
    <w:rsid w:val="003B5FD1"/>
    <w:rsid w:val="003C7469"/>
    <w:rsid w:val="00405199"/>
    <w:rsid w:val="00412D7B"/>
    <w:rsid w:val="00426BB3"/>
    <w:rsid w:val="004824D5"/>
    <w:rsid w:val="004E3183"/>
    <w:rsid w:val="00547811"/>
    <w:rsid w:val="00552D3C"/>
    <w:rsid w:val="00562CB3"/>
    <w:rsid w:val="005673D3"/>
    <w:rsid w:val="0057693D"/>
    <w:rsid w:val="00581403"/>
    <w:rsid w:val="00590414"/>
    <w:rsid w:val="00591A9C"/>
    <w:rsid w:val="005A069D"/>
    <w:rsid w:val="005D06B5"/>
    <w:rsid w:val="00623B79"/>
    <w:rsid w:val="00681E62"/>
    <w:rsid w:val="006B4CA3"/>
    <w:rsid w:val="006D6289"/>
    <w:rsid w:val="007B0F13"/>
    <w:rsid w:val="007E4B79"/>
    <w:rsid w:val="00814A37"/>
    <w:rsid w:val="008166A4"/>
    <w:rsid w:val="00821A6A"/>
    <w:rsid w:val="008500AE"/>
    <w:rsid w:val="008815E5"/>
    <w:rsid w:val="00891FC0"/>
    <w:rsid w:val="008B45DA"/>
    <w:rsid w:val="008C2D50"/>
    <w:rsid w:val="008F2C13"/>
    <w:rsid w:val="00905D13"/>
    <w:rsid w:val="00940187"/>
    <w:rsid w:val="009A199E"/>
    <w:rsid w:val="009A6C76"/>
    <w:rsid w:val="00A06D6D"/>
    <w:rsid w:val="00A07354"/>
    <w:rsid w:val="00A07EBA"/>
    <w:rsid w:val="00A25DE7"/>
    <w:rsid w:val="00A2739B"/>
    <w:rsid w:val="00A74579"/>
    <w:rsid w:val="00AC10EB"/>
    <w:rsid w:val="00AE158E"/>
    <w:rsid w:val="00AE5621"/>
    <w:rsid w:val="00AE7846"/>
    <w:rsid w:val="00B065E2"/>
    <w:rsid w:val="00B17C76"/>
    <w:rsid w:val="00B75DD0"/>
    <w:rsid w:val="00B80040"/>
    <w:rsid w:val="00BC17A2"/>
    <w:rsid w:val="00BE67AA"/>
    <w:rsid w:val="00C04DEF"/>
    <w:rsid w:val="00C11DBF"/>
    <w:rsid w:val="00C31CFE"/>
    <w:rsid w:val="00C83421"/>
    <w:rsid w:val="00C8490B"/>
    <w:rsid w:val="00C86086"/>
    <w:rsid w:val="00C9334E"/>
    <w:rsid w:val="00CC1847"/>
    <w:rsid w:val="00D20ECE"/>
    <w:rsid w:val="00D37193"/>
    <w:rsid w:val="00DB15D8"/>
    <w:rsid w:val="00DF3B03"/>
    <w:rsid w:val="00DF549E"/>
    <w:rsid w:val="00E3213C"/>
    <w:rsid w:val="00E327AB"/>
    <w:rsid w:val="00E50E50"/>
    <w:rsid w:val="00E841E9"/>
    <w:rsid w:val="00E86F3D"/>
    <w:rsid w:val="00E8798E"/>
    <w:rsid w:val="00E90AA6"/>
    <w:rsid w:val="00EB5E5E"/>
    <w:rsid w:val="00ED0A4E"/>
    <w:rsid w:val="00EE1645"/>
    <w:rsid w:val="00EF3E21"/>
    <w:rsid w:val="00F00D3B"/>
    <w:rsid w:val="00F26B7A"/>
    <w:rsid w:val="00F30668"/>
    <w:rsid w:val="00F426E6"/>
    <w:rsid w:val="00F74E11"/>
    <w:rsid w:val="00FB3DF4"/>
    <w:rsid w:val="00FC0AA7"/>
    <w:rsid w:val="00FD4A6B"/>
    <w:rsid w:val="00FF0BEF"/>
    <w:rsid w:val="00FF1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8576E"/>
  <w15:chartTrackingRefBased/>
  <w15:docId w15:val="{B8580010-3E40-4725-9F4F-6C8878C8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E784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7846"/>
    <w:rPr>
      <w:lang w:val="en-US"/>
    </w:rPr>
  </w:style>
  <w:style w:type="paragraph" w:styleId="Fuzeile">
    <w:name w:val="footer"/>
    <w:basedOn w:val="Standard"/>
    <w:link w:val="FuzeileZchn"/>
    <w:uiPriority w:val="99"/>
    <w:unhideWhenUsed/>
    <w:rsid w:val="00AE784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7846"/>
    <w:rPr>
      <w:lang w:val="en-US"/>
    </w:rPr>
  </w:style>
  <w:style w:type="paragraph" w:styleId="Listenabsatz">
    <w:name w:val="List Paragraph"/>
    <w:basedOn w:val="Standard"/>
    <w:uiPriority w:val="34"/>
    <w:qFormat/>
    <w:rsid w:val="00A25DE7"/>
    <w:pPr>
      <w:ind w:left="720"/>
      <w:contextualSpacing/>
    </w:pPr>
  </w:style>
  <w:style w:type="paragraph" w:customStyle="1" w:styleId="EndNoteBibliographyTitle">
    <w:name w:val="EndNote Bibliography Title"/>
    <w:basedOn w:val="Standard"/>
    <w:link w:val="EndNoteBibliographyTitleZchn"/>
    <w:rsid w:val="00DF549E"/>
    <w:pPr>
      <w:spacing w:after="0"/>
      <w:jc w:val="center"/>
    </w:pPr>
    <w:rPr>
      <w:rFonts w:ascii="Calibri" w:hAnsi="Calibri" w:cs="Calibri"/>
      <w:noProof/>
    </w:rPr>
  </w:style>
  <w:style w:type="character" w:customStyle="1" w:styleId="EndNoteBibliographyTitleZchn">
    <w:name w:val="EndNote Bibliography Title Zchn"/>
    <w:basedOn w:val="Absatz-Standardschriftart"/>
    <w:link w:val="EndNoteBibliographyTitle"/>
    <w:rsid w:val="00DF549E"/>
    <w:rPr>
      <w:rFonts w:ascii="Calibri" w:hAnsi="Calibri" w:cs="Calibri"/>
      <w:noProof/>
      <w:lang w:val="en-US"/>
    </w:rPr>
  </w:style>
  <w:style w:type="paragraph" w:customStyle="1" w:styleId="EndNoteBibliography">
    <w:name w:val="EndNote Bibliography"/>
    <w:basedOn w:val="Standard"/>
    <w:link w:val="EndNoteBibliographyZchn"/>
    <w:rsid w:val="00DF549E"/>
    <w:pPr>
      <w:spacing w:line="240" w:lineRule="auto"/>
    </w:pPr>
    <w:rPr>
      <w:rFonts w:ascii="Calibri" w:hAnsi="Calibri" w:cs="Calibri"/>
      <w:noProof/>
    </w:rPr>
  </w:style>
  <w:style w:type="character" w:customStyle="1" w:styleId="EndNoteBibliographyZchn">
    <w:name w:val="EndNote Bibliography Zchn"/>
    <w:basedOn w:val="Absatz-Standardschriftart"/>
    <w:link w:val="EndNoteBibliography"/>
    <w:rsid w:val="00DF549E"/>
    <w:rPr>
      <w:rFonts w:ascii="Calibri" w:hAnsi="Calibri" w:cs="Calibri"/>
      <w:noProof/>
      <w:lang w:val="en-US"/>
    </w:rPr>
  </w:style>
  <w:style w:type="character" w:styleId="Kommentarzeichen">
    <w:name w:val="annotation reference"/>
    <w:basedOn w:val="Absatz-Standardschriftart"/>
    <w:uiPriority w:val="99"/>
    <w:semiHidden/>
    <w:unhideWhenUsed/>
    <w:rsid w:val="00F74E11"/>
    <w:rPr>
      <w:sz w:val="16"/>
      <w:szCs w:val="16"/>
    </w:rPr>
  </w:style>
  <w:style w:type="paragraph" w:styleId="Kommentartext">
    <w:name w:val="annotation text"/>
    <w:basedOn w:val="Standard"/>
    <w:link w:val="KommentartextZchn"/>
    <w:uiPriority w:val="99"/>
    <w:semiHidden/>
    <w:unhideWhenUsed/>
    <w:rsid w:val="00F74E1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74E11"/>
    <w:rPr>
      <w:sz w:val="20"/>
      <w:szCs w:val="20"/>
      <w:lang w:val="en-US"/>
    </w:rPr>
  </w:style>
  <w:style w:type="paragraph" w:styleId="Kommentarthema">
    <w:name w:val="annotation subject"/>
    <w:basedOn w:val="Kommentartext"/>
    <w:next w:val="Kommentartext"/>
    <w:link w:val="KommentarthemaZchn"/>
    <w:uiPriority w:val="99"/>
    <w:semiHidden/>
    <w:unhideWhenUsed/>
    <w:rsid w:val="00F74E11"/>
    <w:rPr>
      <w:b/>
      <w:bCs/>
    </w:rPr>
  </w:style>
  <w:style w:type="character" w:customStyle="1" w:styleId="KommentarthemaZchn">
    <w:name w:val="Kommentarthema Zchn"/>
    <w:basedOn w:val="KommentartextZchn"/>
    <w:link w:val="Kommentarthema"/>
    <w:uiPriority w:val="99"/>
    <w:semiHidden/>
    <w:rsid w:val="00F74E11"/>
    <w:rPr>
      <w:b/>
      <w:bCs/>
      <w:sz w:val="20"/>
      <w:szCs w:val="20"/>
      <w:lang w:val="en-US"/>
    </w:rPr>
  </w:style>
  <w:style w:type="paragraph" w:styleId="Sprechblasentext">
    <w:name w:val="Balloon Text"/>
    <w:basedOn w:val="Standard"/>
    <w:link w:val="SprechblasentextZchn"/>
    <w:uiPriority w:val="99"/>
    <w:semiHidden/>
    <w:unhideWhenUsed/>
    <w:rsid w:val="00F74E1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74E11"/>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5215</Words>
  <Characters>32858</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Scheffel</dc:creator>
  <cp:keywords/>
  <dc:description/>
  <cp:lastModifiedBy>Christoph Scheffel</cp:lastModifiedBy>
  <cp:revision>43</cp:revision>
  <dcterms:created xsi:type="dcterms:W3CDTF">2021-11-13T13:56:00Z</dcterms:created>
  <dcterms:modified xsi:type="dcterms:W3CDTF">2021-12-15T15:43:00Z</dcterms:modified>
</cp:coreProperties>
</file>