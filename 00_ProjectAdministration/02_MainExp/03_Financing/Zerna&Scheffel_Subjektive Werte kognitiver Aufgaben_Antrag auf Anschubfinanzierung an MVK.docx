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77A" w:rsidRPr="002F7FE2" w:rsidRDefault="00B226E0" w:rsidP="007D677A">
      <w:pPr>
        <w:spacing w:after="0" w:line="240" w:lineRule="auto"/>
        <w:rPr>
          <w:sz w:val="6"/>
        </w:rPr>
      </w:pPr>
      <w:r w:rsidRPr="002F7FE2">
        <w:rPr>
          <w:sz w:val="6"/>
        </w:rPr>
        <w:t xml:space="preserve"> </w:t>
      </w:r>
    </w:p>
    <w:p w:rsidR="009507E7" w:rsidRPr="00332840" w:rsidRDefault="009507E7" w:rsidP="009507E7">
      <w:pPr>
        <w:spacing w:after="0" w:line="240" w:lineRule="auto"/>
        <w:rPr>
          <w:szCs w:val="28"/>
        </w:rPr>
      </w:pPr>
      <w:r w:rsidRPr="00332840">
        <w:rPr>
          <w:szCs w:val="28"/>
          <w:highlight w:val="lightGray"/>
        </w:rPr>
        <w:t>[MAXIMAL 3 Seiten, Literatur exklusive, kein Anhang]</w:t>
      </w:r>
    </w:p>
    <w:p w:rsidR="009507E7" w:rsidRPr="00332840" w:rsidRDefault="009507E7" w:rsidP="009507E7">
      <w:pPr>
        <w:pStyle w:val="Listenabsatz"/>
        <w:spacing w:after="0" w:line="240" w:lineRule="auto"/>
        <w:ind w:left="0"/>
        <w:rPr>
          <w:b/>
        </w:rPr>
      </w:pPr>
    </w:p>
    <w:p w:rsidR="00C30150" w:rsidRPr="00332840" w:rsidRDefault="00C30150" w:rsidP="0031028E">
      <w:pPr>
        <w:pStyle w:val="Listenabsatz"/>
        <w:numPr>
          <w:ilvl w:val="0"/>
          <w:numId w:val="4"/>
        </w:numPr>
        <w:spacing w:after="0" w:line="240" w:lineRule="auto"/>
        <w:ind w:left="0" w:firstLine="0"/>
        <w:rPr>
          <w:b/>
        </w:rPr>
      </w:pPr>
      <w:r w:rsidRPr="00332840">
        <w:rPr>
          <w:b/>
        </w:rPr>
        <w:t>Thema</w:t>
      </w:r>
      <w:r w:rsidR="007D677A" w:rsidRPr="00332840">
        <w:rPr>
          <w:b/>
        </w:rPr>
        <w:t xml:space="preserve"> </w:t>
      </w:r>
    </w:p>
    <w:p w:rsidR="00295E5F" w:rsidRPr="00332840" w:rsidRDefault="00887560" w:rsidP="0031028E">
      <w:pPr>
        <w:spacing w:after="0" w:line="240" w:lineRule="auto"/>
        <w:rPr>
          <w:szCs w:val="28"/>
        </w:rPr>
      </w:pPr>
      <w:r w:rsidRPr="00332840">
        <w:rPr>
          <w:szCs w:val="28"/>
        </w:rPr>
        <w:t>Erstellung eines Paradigmas zur Ermittlung der subjektiven Werte kognitiver Aufgaben</w:t>
      </w:r>
    </w:p>
    <w:p w:rsidR="0031028E" w:rsidRPr="00332840" w:rsidRDefault="0031028E" w:rsidP="0031028E">
      <w:pPr>
        <w:spacing w:after="0" w:line="240" w:lineRule="auto"/>
        <w:rPr>
          <w:szCs w:val="28"/>
        </w:rPr>
      </w:pPr>
    </w:p>
    <w:p w:rsidR="00C30150" w:rsidRPr="00332840" w:rsidRDefault="00C30150" w:rsidP="0031028E">
      <w:pPr>
        <w:pStyle w:val="Listenabsatz"/>
        <w:numPr>
          <w:ilvl w:val="0"/>
          <w:numId w:val="4"/>
        </w:numPr>
        <w:spacing w:after="0" w:line="240" w:lineRule="auto"/>
        <w:ind w:left="0" w:firstLine="0"/>
        <w:rPr>
          <w:b/>
        </w:rPr>
      </w:pPr>
      <w:r w:rsidRPr="00332840">
        <w:rPr>
          <w:b/>
        </w:rPr>
        <w:t>Antragstelle</w:t>
      </w:r>
      <w:r w:rsidR="00887560" w:rsidRPr="00332840">
        <w:rPr>
          <w:b/>
        </w:rPr>
        <w:t>nde</w:t>
      </w:r>
    </w:p>
    <w:p w:rsidR="00887560" w:rsidRPr="00332840" w:rsidRDefault="00887560" w:rsidP="0031028E">
      <w:pPr>
        <w:spacing w:after="0" w:line="240" w:lineRule="auto"/>
        <w:rPr>
          <w:rFonts w:cs="Calibri"/>
        </w:rPr>
      </w:pPr>
      <w:r w:rsidRPr="00332840">
        <w:rPr>
          <w:rFonts w:cs="Calibri"/>
        </w:rPr>
        <w:t>Josephine Zerna, M.Sc.</w:t>
      </w:r>
    </w:p>
    <w:p w:rsidR="00887560" w:rsidRPr="00332840" w:rsidRDefault="00887560" w:rsidP="00887560">
      <w:pPr>
        <w:spacing w:after="0" w:line="240" w:lineRule="auto"/>
        <w:ind w:firstLine="708"/>
        <w:rPr>
          <w:rFonts w:cs="Calibri"/>
        </w:rPr>
      </w:pPr>
      <w:r w:rsidRPr="00332840">
        <w:rPr>
          <w:rFonts w:cs="Calibri"/>
        </w:rPr>
        <w:t xml:space="preserve">Doktorandin/Wissenschaftliche Mitarbeiterin, </w:t>
      </w:r>
      <w:hyperlink r:id="rId7" w:history="1">
        <w:r w:rsidRPr="00332840">
          <w:rPr>
            <w:rStyle w:val="Hyperlink"/>
            <w:rFonts w:cs="Calibri"/>
          </w:rPr>
          <w:t>josephine.zerna@tu-dresden.de</w:t>
        </w:r>
      </w:hyperlink>
    </w:p>
    <w:p w:rsidR="00887560" w:rsidRPr="00332840" w:rsidRDefault="00887560" w:rsidP="0031028E">
      <w:pPr>
        <w:spacing w:after="0" w:line="240" w:lineRule="auto"/>
        <w:rPr>
          <w:rFonts w:cs="Calibri"/>
        </w:rPr>
      </w:pPr>
      <w:r w:rsidRPr="00332840">
        <w:rPr>
          <w:rFonts w:cs="Calibri"/>
        </w:rPr>
        <w:t>Christoph Scheffel, M.Sc.</w:t>
      </w:r>
    </w:p>
    <w:p w:rsidR="00887560" w:rsidRPr="00332840" w:rsidRDefault="00887560" w:rsidP="00887560">
      <w:pPr>
        <w:spacing w:after="0" w:line="240" w:lineRule="auto"/>
        <w:ind w:firstLine="708"/>
        <w:rPr>
          <w:rFonts w:cs="Calibri"/>
        </w:rPr>
      </w:pPr>
      <w:r w:rsidRPr="00332840">
        <w:rPr>
          <w:rFonts w:cs="Calibri"/>
        </w:rPr>
        <w:t xml:space="preserve">Doktorand/Wissenschaftlicher Mitarbeiter, </w:t>
      </w:r>
      <w:hyperlink r:id="rId8" w:history="1">
        <w:r w:rsidRPr="00332840">
          <w:rPr>
            <w:rStyle w:val="Hyperlink"/>
            <w:rFonts w:cs="Calibri"/>
          </w:rPr>
          <w:t>christoph_scheffel@tu-dresden.de</w:t>
        </w:r>
      </w:hyperlink>
    </w:p>
    <w:p w:rsidR="00887560" w:rsidRPr="00332840" w:rsidRDefault="00887560" w:rsidP="0031028E">
      <w:pPr>
        <w:spacing w:after="0" w:line="240" w:lineRule="auto"/>
        <w:rPr>
          <w:rFonts w:cs="Calibri"/>
        </w:rPr>
      </w:pPr>
    </w:p>
    <w:p w:rsidR="00887560" w:rsidRPr="00332840" w:rsidRDefault="00887560" w:rsidP="0031028E">
      <w:pPr>
        <w:spacing w:after="0" w:line="240" w:lineRule="auto"/>
        <w:rPr>
          <w:rFonts w:cs="Calibri"/>
        </w:rPr>
      </w:pPr>
      <w:r w:rsidRPr="00332840">
        <w:rPr>
          <w:rFonts w:cs="Calibri"/>
        </w:rPr>
        <w:t>Lehrstuhl für Differentielle und Persönlichkeitspsychologie,</w:t>
      </w:r>
    </w:p>
    <w:p w:rsidR="00887560" w:rsidRPr="00332840" w:rsidRDefault="00887560" w:rsidP="0031028E">
      <w:pPr>
        <w:spacing w:after="0" w:line="240" w:lineRule="auto"/>
        <w:rPr>
          <w:rFonts w:cs="Calibri"/>
        </w:rPr>
      </w:pPr>
      <w:r w:rsidRPr="00332840">
        <w:rPr>
          <w:rFonts w:cs="Calibri"/>
        </w:rPr>
        <w:t>Bürogebäude Zellescher Weg, Zellescher Weg 17, 01069 Dresden</w:t>
      </w:r>
    </w:p>
    <w:p w:rsidR="0031028E" w:rsidRPr="00332840" w:rsidRDefault="0031028E" w:rsidP="0031028E">
      <w:pPr>
        <w:spacing w:after="0" w:line="240" w:lineRule="auto"/>
        <w:rPr>
          <w:rFonts w:cs="Calibri"/>
        </w:rPr>
      </w:pPr>
    </w:p>
    <w:p w:rsidR="007D677A" w:rsidRPr="00332840" w:rsidRDefault="007D677A" w:rsidP="0031028E">
      <w:pPr>
        <w:pStyle w:val="Listenabsatz"/>
        <w:numPr>
          <w:ilvl w:val="0"/>
          <w:numId w:val="4"/>
        </w:numPr>
        <w:spacing w:after="0" w:line="240" w:lineRule="auto"/>
        <w:ind w:left="0" w:firstLine="0"/>
        <w:rPr>
          <w:rFonts w:cs="Calibri"/>
          <w:b/>
        </w:rPr>
      </w:pPr>
      <w:r w:rsidRPr="00332840">
        <w:rPr>
          <w:rFonts w:cs="Calibri"/>
          <w:b/>
        </w:rPr>
        <w:t>Inhaltliche Begründung des Mittelantrages</w:t>
      </w:r>
    </w:p>
    <w:p w:rsidR="00295E5F" w:rsidRPr="00332840" w:rsidRDefault="007D677A" w:rsidP="0031028E">
      <w:pPr>
        <w:pStyle w:val="Listenabsatz"/>
        <w:spacing w:after="0" w:line="240" w:lineRule="auto"/>
        <w:ind w:left="0"/>
        <w:rPr>
          <w:rFonts w:cs="Calibri"/>
          <w:b/>
        </w:rPr>
      </w:pPr>
      <w:r w:rsidRPr="00332840">
        <w:rPr>
          <w:rFonts w:cs="Calibri"/>
          <w:b/>
        </w:rPr>
        <w:t xml:space="preserve">3.1. </w:t>
      </w:r>
      <w:r w:rsidRPr="00332840">
        <w:rPr>
          <w:rFonts w:cs="Calibri"/>
          <w:b/>
        </w:rPr>
        <w:tab/>
        <w:t>Projektziel</w:t>
      </w:r>
    </w:p>
    <w:p w:rsidR="00CE65CE" w:rsidRPr="00332840" w:rsidRDefault="00CE65CE" w:rsidP="00CE65CE">
      <w:pPr>
        <w:pStyle w:val="Listenabsatz"/>
        <w:spacing w:after="0" w:line="240" w:lineRule="auto"/>
        <w:ind w:left="0"/>
        <w:jc w:val="both"/>
        <w:rPr>
          <w:rFonts w:cs="Calibri"/>
        </w:rPr>
      </w:pPr>
      <w:r w:rsidRPr="00332840">
        <w:rPr>
          <w:rFonts w:cs="Calibri"/>
        </w:rPr>
        <w:t>Das aktuelle Projekt verfolgt das Ziel, ein computerbasiertes Paradigma zu entwickeln, mit dem individuell ermittelt werden kann, welchen subjektiven Wert bestimmte kognitive Aufgaben gegenüber anderen haben. Genauer gesagt, es soll ein bereits existierendes Paradigma so verändert werden, dass subjektive Werte nicht nur unabhängig vom objektiven Anforderungsgrad unterschiedlicher Aufgabenvarianten ermittelt werden können (Level einer n-back Aufgabe), sondern auch für Aufgaben, deren objektiver Anforderungsgrad nicht quantifiziert werden kann (verschiedene Emotionsregulationsstrategien). Darüber hinaus sollen Zusammenhänge zwischen dem individuellen Effort-Discounting-Verhalten und Persönlichkeitsvariablen sowie Effort-Maßen untersucht werden.</w:t>
      </w:r>
    </w:p>
    <w:p w:rsidR="00134240" w:rsidRPr="00332840" w:rsidRDefault="00134240" w:rsidP="00CE65CE">
      <w:pPr>
        <w:pStyle w:val="Listenabsatz"/>
        <w:spacing w:after="0" w:line="240" w:lineRule="auto"/>
        <w:ind w:left="0"/>
        <w:jc w:val="both"/>
        <w:rPr>
          <w:rFonts w:cs="Calibri"/>
        </w:rPr>
      </w:pPr>
      <w:r w:rsidRPr="00332840">
        <w:rPr>
          <w:rFonts w:cs="Calibri"/>
        </w:rPr>
        <w:t>Die Erhebungen sollen aus Online-Fragebögen und zwei Laborterminen bestehen, sodass das Projekt in zwei Registered Reports mündet, die sich jeweils auf einen Labortermin fokussieren.</w:t>
      </w:r>
    </w:p>
    <w:p w:rsidR="00295E5F" w:rsidRPr="00332840" w:rsidRDefault="00295E5F" w:rsidP="0031028E">
      <w:pPr>
        <w:pStyle w:val="Listenabsatz"/>
        <w:spacing w:after="0" w:line="240" w:lineRule="auto"/>
        <w:ind w:left="0"/>
        <w:rPr>
          <w:rFonts w:cs="Calibri"/>
          <w:b/>
        </w:rPr>
      </w:pPr>
    </w:p>
    <w:p w:rsidR="0031028E" w:rsidRPr="00332840" w:rsidRDefault="0031028E" w:rsidP="0031028E">
      <w:pPr>
        <w:pStyle w:val="Listenabsatz"/>
        <w:spacing w:after="0" w:line="240" w:lineRule="auto"/>
        <w:ind w:left="0"/>
        <w:rPr>
          <w:rFonts w:cs="Calibri"/>
          <w:b/>
        </w:rPr>
      </w:pPr>
    </w:p>
    <w:p w:rsidR="004B6A53" w:rsidRPr="00332840" w:rsidRDefault="007D677A" w:rsidP="0031028E">
      <w:pPr>
        <w:pStyle w:val="Listenabsatz"/>
        <w:spacing w:after="0" w:line="240" w:lineRule="auto"/>
        <w:ind w:left="0"/>
        <w:rPr>
          <w:rFonts w:cs="Calibri"/>
          <w:b/>
        </w:rPr>
      </w:pPr>
      <w:r w:rsidRPr="00332840">
        <w:rPr>
          <w:rFonts w:cs="Calibri"/>
          <w:b/>
        </w:rPr>
        <w:t xml:space="preserve">3.2. </w:t>
      </w:r>
      <w:r w:rsidRPr="00332840">
        <w:rPr>
          <w:rFonts w:cs="Calibri"/>
          <w:b/>
        </w:rPr>
        <w:tab/>
        <w:t xml:space="preserve">Stand der Forschung </w:t>
      </w:r>
    </w:p>
    <w:p w:rsidR="005F2166" w:rsidRPr="00332840" w:rsidRDefault="00CE65CE" w:rsidP="00BA3E90">
      <w:pPr>
        <w:pStyle w:val="Listenabsatz"/>
        <w:spacing w:after="0" w:line="240" w:lineRule="auto"/>
        <w:ind w:left="0"/>
        <w:jc w:val="both"/>
        <w:rPr>
          <w:rFonts w:cs="Calibri"/>
        </w:rPr>
      </w:pPr>
      <w:r w:rsidRPr="00332840">
        <w:rPr>
          <w:rFonts w:cs="Calibri"/>
        </w:rPr>
        <w:t xml:space="preserve">Das bereits existierende Paradigma wurde 2013 von Westbrook, Kester, und Braver </w:t>
      </w:r>
      <w:r w:rsidR="00BA3E90" w:rsidRPr="00332840">
        <w:rPr>
          <w:rFonts w:cs="Calibri"/>
        </w:rPr>
        <w:t xml:space="preserve">für Level einer n-back Aufgabe </w:t>
      </w:r>
      <w:r w:rsidRPr="00332840">
        <w:rPr>
          <w:rFonts w:cs="Calibri"/>
        </w:rPr>
        <w:t>entwickelt</w:t>
      </w:r>
      <w:r w:rsidR="00BA3E90" w:rsidRPr="00332840">
        <w:rPr>
          <w:rFonts w:cs="Calibri"/>
        </w:rPr>
        <w:t xml:space="preserve"> und seitdem oft zitiert</w:t>
      </w:r>
      <w:r w:rsidRPr="00332840">
        <w:rPr>
          <w:rFonts w:cs="Calibri"/>
        </w:rPr>
        <w:t xml:space="preserve">. </w:t>
      </w:r>
      <w:r w:rsidR="00BA3E90" w:rsidRPr="00332840">
        <w:rPr>
          <w:rFonts w:cs="Calibri"/>
        </w:rPr>
        <w:t xml:space="preserve">Die Studie fand sowohl Altersunterschiede im Effort-Discounting-Verhalten, als auch Unterschiede zwischen Probanden in Abhängigkeit von deren Ausprägung in Need for Cognition, dem individuellen Kognitionsbedürfnis. Da das Paradigma jedoch die Grundannahme hat, dass das leichteste n-back Level für alle Probanden den höchsten subjektiven Wert hat, während schwierigere Level demgegenüber abgewertet werden, konnten die Befunde mehrfach nicht repliziert werden (Kramer </w:t>
      </w:r>
      <w:r w:rsidR="003C27CB" w:rsidRPr="00332840">
        <w:rPr>
          <w:rFonts w:cs="Calibri"/>
        </w:rPr>
        <w:t xml:space="preserve">et al. </w:t>
      </w:r>
      <w:r w:rsidR="00BA3E90" w:rsidRPr="00332840">
        <w:rPr>
          <w:rFonts w:cs="Calibri"/>
        </w:rPr>
        <w:t xml:space="preserve">2021, Crawford </w:t>
      </w:r>
      <w:r w:rsidR="003C27CB" w:rsidRPr="00332840">
        <w:rPr>
          <w:rFonts w:cs="Calibri"/>
        </w:rPr>
        <w:t xml:space="preserve">et al. </w:t>
      </w:r>
      <w:r w:rsidR="00BA3E90" w:rsidRPr="00332840">
        <w:rPr>
          <w:rFonts w:cs="Calibri"/>
        </w:rPr>
        <w:t>2021).</w:t>
      </w:r>
      <w:r w:rsidR="00521D0B" w:rsidRPr="00332840">
        <w:rPr>
          <w:rFonts w:cs="Calibri"/>
        </w:rPr>
        <w:t xml:space="preserve"> Vor allem im Kontext von Need for Cognition liegt es nahe, dass Menschen mit einer höheren Ausprägung eben nicht das einfachste Level bevorzugen, was durch das Paradigma von Westbrook et al. aber nicht abgebildet werden kann.</w:t>
      </w:r>
    </w:p>
    <w:p w:rsidR="003C27CB" w:rsidRDefault="003C27CB" w:rsidP="00BA3E90">
      <w:pPr>
        <w:pStyle w:val="Listenabsatz"/>
        <w:spacing w:after="0" w:line="240" w:lineRule="auto"/>
        <w:ind w:left="0"/>
        <w:jc w:val="both"/>
        <w:rPr>
          <w:rFonts w:cs="Calibri"/>
        </w:rPr>
      </w:pPr>
      <w:r w:rsidRPr="00332840">
        <w:rPr>
          <w:rFonts w:cs="Calibri"/>
        </w:rPr>
        <w:t>Da es für Emotionsregulationsstra</w:t>
      </w:r>
      <w:r w:rsidR="00134240" w:rsidRPr="00332840">
        <w:rPr>
          <w:rFonts w:cs="Calibri"/>
        </w:rPr>
        <w:t>te</w:t>
      </w:r>
      <w:r w:rsidRPr="00332840">
        <w:rPr>
          <w:rFonts w:cs="Calibri"/>
        </w:rPr>
        <w:t>gien bisher noch keinen Ansatz gibt, subjektive Werte zu bestimmen, gibt es hier eine Lücke in der Befundlage. Zudem haben eigene Untersuchungen gezeigt, dass Probanden sich bei freier Auswahl für</w:t>
      </w:r>
      <w:r w:rsidR="00134240" w:rsidRPr="00332840">
        <w:rPr>
          <w:rFonts w:cs="Calibri"/>
        </w:rPr>
        <w:t xml:space="preserve"> die</w:t>
      </w:r>
      <w:r w:rsidRPr="00332840">
        <w:rPr>
          <w:rFonts w:cs="Calibri"/>
        </w:rPr>
        <w:t xml:space="preserve"> Strategie entscheiden, die sie am wenigsten Ans</w:t>
      </w:r>
      <w:r w:rsidR="00134240" w:rsidRPr="00332840">
        <w:rPr>
          <w:rFonts w:cs="Calibri"/>
        </w:rPr>
        <w:t>trengung kostet, auch wenn diese Strategie für sie weniger effektiv negative Emotionen reduziert (Scheffel et al. 2021).</w:t>
      </w:r>
    </w:p>
    <w:p w:rsidR="008C7D7A" w:rsidRPr="00332840" w:rsidRDefault="008C7D7A" w:rsidP="00BA3E90">
      <w:pPr>
        <w:pStyle w:val="Listenabsatz"/>
        <w:spacing w:after="0" w:line="240" w:lineRule="auto"/>
        <w:ind w:left="0"/>
        <w:jc w:val="both"/>
        <w:rPr>
          <w:rFonts w:cs="Calibri"/>
        </w:rPr>
      </w:pPr>
      <w:r>
        <w:rPr>
          <w:rFonts w:cs="Calibri"/>
        </w:rPr>
        <w:t>Eine Pilotstudie mit N = 16 Probanden konnte bereits einen vorläufigen Proof of Concept liefern.</w:t>
      </w:r>
    </w:p>
    <w:p w:rsidR="0031028E" w:rsidRPr="00332840" w:rsidRDefault="0031028E" w:rsidP="0031028E">
      <w:pPr>
        <w:pStyle w:val="Listenabsatz"/>
        <w:spacing w:after="0" w:line="240" w:lineRule="auto"/>
        <w:ind w:left="0"/>
        <w:rPr>
          <w:rFonts w:cs="Calibri"/>
        </w:rPr>
      </w:pPr>
    </w:p>
    <w:p w:rsidR="007D677A" w:rsidRPr="00332840" w:rsidRDefault="007D677A" w:rsidP="0031028E">
      <w:pPr>
        <w:pStyle w:val="Listenabsatz"/>
        <w:spacing w:after="0" w:line="240" w:lineRule="auto"/>
        <w:ind w:left="0"/>
        <w:rPr>
          <w:rFonts w:cs="Calibri"/>
          <w:b/>
        </w:rPr>
      </w:pPr>
      <w:r w:rsidRPr="00332840">
        <w:rPr>
          <w:rFonts w:cs="Calibri"/>
          <w:b/>
        </w:rPr>
        <w:t xml:space="preserve">3.3. </w:t>
      </w:r>
      <w:r w:rsidRPr="00332840">
        <w:rPr>
          <w:rFonts w:cs="Calibri"/>
          <w:b/>
        </w:rPr>
        <w:tab/>
        <w:t xml:space="preserve">Einordnung in die eigene Forschungstätigkeit </w:t>
      </w:r>
      <w:r w:rsidR="00446B9A" w:rsidRPr="00332840">
        <w:rPr>
          <w:rFonts w:cs="Calibri"/>
          <w:b/>
        </w:rPr>
        <w:t xml:space="preserve">&amp; Weiterqualifizierung </w:t>
      </w:r>
    </w:p>
    <w:p w:rsidR="00295E5F" w:rsidRPr="00332840" w:rsidRDefault="00521D0B" w:rsidP="00521D0B">
      <w:pPr>
        <w:spacing w:after="0" w:line="240" w:lineRule="auto"/>
        <w:jc w:val="both"/>
        <w:rPr>
          <w:szCs w:val="28"/>
        </w:rPr>
      </w:pPr>
      <w:r w:rsidRPr="00332840">
        <w:rPr>
          <w:szCs w:val="28"/>
        </w:rPr>
        <w:t>Beide Antragstellende befinden sich derzeit in ihrer Promotion. CS befasst sich mit subjektiven und objektiven Effort-Maßen bei der Emotionsregulation, sowie dem individuellen Auswahlverhalten bei der Entscheidung zwischen verschiedenen Emotionsregulationsstrategien. JZ befasst sich mit Need for Cognition im Kontext von Wohlbefinden und persönlichen Ressourcen.</w:t>
      </w:r>
    </w:p>
    <w:p w:rsidR="0031028E" w:rsidRPr="00332840" w:rsidRDefault="0031028E" w:rsidP="0031028E">
      <w:pPr>
        <w:spacing w:after="0" w:line="240" w:lineRule="auto"/>
        <w:rPr>
          <w:szCs w:val="28"/>
        </w:rPr>
      </w:pPr>
    </w:p>
    <w:p w:rsidR="0031028E" w:rsidRPr="00332840" w:rsidRDefault="0031028E" w:rsidP="0031028E">
      <w:pPr>
        <w:spacing w:after="0" w:line="240" w:lineRule="auto"/>
        <w:rPr>
          <w:szCs w:val="28"/>
        </w:rPr>
      </w:pPr>
    </w:p>
    <w:p w:rsidR="007D677A" w:rsidRPr="00332840" w:rsidRDefault="007D677A" w:rsidP="0031028E">
      <w:pPr>
        <w:pStyle w:val="Listenabsatz"/>
        <w:spacing w:after="0" w:line="240" w:lineRule="auto"/>
        <w:ind w:left="0"/>
        <w:rPr>
          <w:rFonts w:cs="Calibri"/>
          <w:b/>
        </w:rPr>
      </w:pPr>
      <w:r w:rsidRPr="00332840">
        <w:rPr>
          <w:rFonts w:cs="Calibri"/>
          <w:b/>
        </w:rPr>
        <w:t>3.</w:t>
      </w:r>
      <w:r w:rsidR="00B075BC" w:rsidRPr="00332840">
        <w:rPr>
          <w:rFonts w:cs="Calibri"/>
          <w:b/>
        </w:rPr>
        <w:t>4</w:t>
      </w:r>
      <w:r w:rsidRPr="00332840">
        <w:rPr>
          <w:rFonts w:cs="Calibri"/>
          <w:b/>
        </w:rPr>
        <w:t xml:space="preserve">. </w:t>
      </w:r>
      <w:r w:rsidRPr="00332840">
        <w:rPr>
          <w:rFonts w:cs="Calibri"/>
          <w:b/>
        </w:rPr>
        <w:tab/>
        <w:t xml:space="preserve">Einordnung in übergeordnete Projekte/ die Arbeit am Lehrstuhl </w:t>
      </w:r>
    </w:p>
    <w:p w:rsidR="00295E5F" w:rsidRPr="00332840" w:rsidRDefault="00521D0B" w:rsidP="0031028E">
      <w:pPr>
        <w:spacing w:after="0" w:line="240" w:lineRule="auto"/>
        <w:rPr>
          <w:szCs w:val="28"/>
        </w:rPr>
      </w:pPr>
      <w:r w:rsidRPr="00332840">
        <w:rPr>
          <w:szCs w:val="28"/>
        </w:rPr>
        <w:t xml:space="preserve">Emotionsregulation und </w:t>
      </w:r>
      <w:r w:rsidR="00332840" w:rsidRPr="00332840">
        <w:rPr>
          <w:szCs w:val="28"/>
        </w:rPr>
        <w:t>Need for Cognition bilden zwei der Themenschwerpunkte am Lehrstuhl für Differentielle und Persönlichkeitspsychologie.</w:t>
      </w:r>
      <w:r w:rsidR="00332840">
        <w:rPr>
          <w:szCs w:val="28"/>
        </w:rPr>
        <w:t xml:space="preserve"> Damit gliedern sich die Forschungsfragen beider Labortermine in die bisherige Forschung des Lehrstuhls ein, bieten aber mit dem Effort-Discounting-Ansatz eine neue Herangehensweise an beide Themen.</w:t>
      </w:r>
    </w:p>
    <w:p w:rsidR="00295E5F" w:rsidRPr="00332840" w:rsidRDefault="00295E5F" w:rsidP="0031028E">
      <w:pPr>
        <w:pStyle w:val="Listenabsatz"/>
        <w:spacing w:after="0" w:line="240" w:lineRule="auto"/>
        <w:ind w:left="0"/>
        <w:rPr>
          <w:rFonts w:cs="Calibri"/>
          <w:b/>
        </w:rPr>
      </w:pPr>
    </w:p>
    <w:p w:rsidR="0031028E" w:rsidRPr="00332840" w:rsidRDefault="0031028E" w:rsidP="0031028E">
      <w:pPr>
        <w:pStyle w:val="Listenabsatz"/>
        <w:spacing w:after="0" w:line="240" w:lineRule="auto"/>
        <w:ind w:left="0"/>
        <w:rPr>
          <w:rFonts w:cs="Calibri"/>
          <w:b/>
        </w:rPr>
      </w:pPr>
    </w:p>
    <w:p w:rsidR="00AE6A22" w:rsidRPr="00312728" w:rsidRDefault="007D677A" w:rsidP="00AE6A22">
      <w:pPr>
        <w:pStyle w:val="Listenabsatz"/>
        <w:numPr>
          <w:ilvl w:val="0"/>
          <w:numId w:val="4"/>
        </w:numPr>
        <w:spacing w:after="0" w:line="240" w:lineRule="auto"/>
        <w:ind w:left="0" w:firstLine="0"/>
        <w:rPr>
          <w:rFonts w:cs="Calibri"/>
          <w:b/>
        </w:rPr>
      </w:pPr>
      <w:r w:rsidRPr="00332840">
        <w:rPr>
          <w:rFonts w:cs="Calibri"/>
          <w:b/>
        </w:rPr>
        <w:t xml:space="preserve">Ziele und Arbeitsprogramm </w:t>
      </w:r>
      <w:bookmarkStart w:id="0" w:name="_GoBack"/>
      <w:bookmarkEnd w:id="0"/>
    </w:p>
    <w:p w:rsidR="00D60A3F" w:rsidRDefault="00D60A3F" w:rsidP="008C7D7A">
      <w:pPr>
        <w:spacing w:after="0" w:line="240" w:lineRule="auto"/>
        <w:jc w:val="both"/>
        <w:rPr>
          <w:rFonts w:cs="Calibri"/>
        </w:rPr>
      </w:pPr>
      <w:r>
        <w:rPr>
          <w:rFonts w:cs="Calibri"/>
        </w:rPr>
        <w:t xml:space="preserve">Es sollen </w:t>
      </w:r>
      <w:r w:rsidRPr="00D60A3F">
        <w:rPr>
          <w:rFonts w:cs="Calibri"/>
          <w:highlight w:val="yellow"/>
        </w:rPr>
        <w:t>70</w:t>
      </w:r>
      <w:r>
        <w:rPr>
          <w:rFonts w:cs="Calibri"/>
        </w:rPr>
        <w:t xml:space="preserve"> Probanden</w:t>
      </w:r>
      <w:r w:rsidR="008C7D7A">
        <w:rPr>
          <w:rFonts w:cs="Calibri"/>
        </w:rPr>
        <w:t xml:space="preserve"> im Alter von 18 bis Jahren über den Zentralen Experimentalserver der TUD rekrutiert werden. Interessenten können über den Link in der Einladungsmail die Persönlichkeitsfragebögen ausfüllen und sich dann für die Labortermine eintragen, die im Abstand von einer Woche stattfinden. Beim ersten Termin durchlaufen die Probanden vier verschiedene n-back Level und das Effort-Discounting-Paradigma am PC. Beim zweiten Termin absolvieren die Probanden ein kurzes Training der Emotionsregulationsstrategien am PC, bekommen dann Messaufnehmer für die Erfassung der Muskelaktivität im Gesicht (Currugator und Levator) angelegt, und durchlaufen vier verschiedene Emotionsregulationsblöcke sowie das Effort-Discounting-Paradigma am PC, und eine kurze Nachbefragung am Tablet. Die Labortermine finden im EEG-Labor der Professur im BZW statt.</w:t>
      </w:r>
    </w:p>
    <w:p w:rsidR="008C7D7A" w:rsidRDefault="008C7D7A" w:rsidP="008C7D7A">
      <w:pPr>
        <w:spacing w:after="0" w:line="240" w:lineRule="auto"/>
        <w:jc w:val="both"/>
        <w:rPr>
          <w:rFonts w:cs="Calibri"/>
        </w:rPr>
      </w:pPr>
      <w:r>
        <w:rPr>
          <w:rFonts w:cs="Calibri"/>
        </w:rPr>
        <w:t>Da zwei Registered Reports eingereicht werden sollen, wird die Studie nicht zusätzlich präregistriert.</w:t>
      </w:r>
    </w:p>
    <w:p w:rsidR="00312728" w:rsidRDefault="00312728" w:rsidP="008C7D7A">
      <w:pPr>
        <w:spacing w:after="0" w:line="240" w:lineRule="auto"/>
        <w:jc w:val="both"/>
        <w:rPr>
          <w:rFonts w:cs="Calibri"/>
        </w:rPr>
      </w:pPr>
      <w:r>
        <w:rPr>
          <w:rFonts w:cs="Calibri"/>
        </w:rPr>
        <w:t>Die Stage 1 Registered Reports sollen bis Mitte Februar dieses Jahres eingereicht werden, sodass unter Berücksichtigung von ein bis zwei Review-Runden die Datenerhebung der Hauptstudie im April starten könnte. Alle Erhebungsmaterialien und der Auswertungscode liegen bereits vor.</w:t>
      </w:r>
    </w:p>
    <w:p w:rsidR="00D60A3F" w:rsidRDefault="00D60A3F" w:rsidP="008C7D7A">
      <w:pPr>
        <w:spacing w:after="0" w:line="240" w:lineRule="auto"/>
        <w:jc w:val="both"/>
        <w:rPr>
          <w:rFonts w:cs="Calibri"/>
        </w:rPr>
      </w:pPr>
    </w:p>
    <w:p w:rsidR="00AE6A22" w:rsidRPr="00AE6A22" w:rsidRDefault="00AE6A22" w:rsidP="008C7D7A">
      <w:pPr>
        <w:spacing w:after="0" w:line="240" w:lineRule="auto"/>
        <w:rPr>
          <w:rFonts w:cs="Calibri"/>
        </w:rPr>
      </w:pPr>
      <w:r>
        <w:rPr>
          <w:rFonts w:cs="Calibri"/>
        </w:rPr>
        <w:t>Labortermin 1:</w:t>
      </w:r>
    </w:p>
    <w:p w:rsidR="00AE6A22" w:rsidRPr="00AE6A22" w:rsidRDefault="00AE6A22" w:rsidP="008C7D7A">
      <w:pPr>
        <w:pStyle w:val="Listenabsatz"/>
        <w:numPr>
          <w:ilvl w:val="0"/>
          <w:numId w:val="10"/>
        </w:numPr>
        <w:spacing w:after="0" w:line="240" w:lineRule="auto"/>
        <w:rPr>
          <w:rFonts w:cs="Calibri"/>
        </w:rPr>
      </w:pPr>
      <w:r w:rsidRPr="00AE6A22">
        <w:rPr>
          <w:rFonts w:cs="Calibri"/>
        </w:rPr>
        <w:t>Assoziationen zwischen subjektivem und objektivem Task Load:</w:t>
      </w:r>
    </w:p>
    <w:p w:rsidR="00AE6A22" w:rsidRDefault="00AE6A22" w:rsidP="008C7D7A">
      <w:pPr>
        <w:pStyle w:val="Listenabsatz"/>
        <w:numPr>
          <w:ilvl w:val="1"/>
          <w:numId w:val="10"/>
        </w:numPr>
        <w:spacing w:after="0" w:line="240" w:lineRule="auto"/>
        <w:rPr>
          <w:rFonts w:cs="Calibri"/>
        </w:rPr>
      </w:pPr>
      <w:r w:rsidRPr="00AE6A22">
        <w:rPr>
          <w:rFonts w:cs="Calibri"/>
        </w:rPr>
        <w:t>Das Performanzmaß d‘ sinkt mit steigendem n-back Level.</w:t>
      </w:r>
    </w:p>
    <w:p w:rsidR="00AE6A22" w:rsidRDefault="00AE6A22" w:rsidP="008C7D7A">
      <w:pPr>
        <w:pStyle w:val="Listenabsatz"/>
        <w:numPr>
          <w:ilvl w:val="1"/>
          <w:numId w:val="10"/>
        </w:numPr>
        <w:spacing w:after="0" w:line="240" w:lineRule="auto"/>
        <w:rPr>
          <w:rFonts w:cs="Calibri"/>
        </w:rPr>
      </w:pPr>
      <w:r w:rsidRPr="00AE6A22">
        <w:rPr>
          <w:rFonts w:cs="Calibri"/>
        </w:rPr>
        <w:t>D</w:t>
      </w:r>
      <w:r>
        <w:rPr>
          <w:rFonts w:cs="Calibri"/>
        </w:rPr>
        <w:t xml:space="preserve">ie Reaktionszeit steigt </w:t>
      </w:r>
      <w:r w:rsidRPr="00AE6A22">
        <w:rPr>
          <w:rFonts w:cs="Calibri"/>
        </w:rPr>
        <w:t>mit steigendem n-back Level.</w:t>
      </w:r>
    </w:p>
    <w:p w:rsidR="00AE6A22" w:rsidRDefault="00AE6A22" w:rsidP="008C7D7A">
      <w:pPr>
        <w:pStyle w:val="Listenabsatz"/>
        <w:numPr>
          <w:ilvl w:val="1"/>
          <w:numId w:val="10"/>
        </w:numPr>
        <w:spacing w:after="0" w:line="240" w:lineRule="auto"/>
        <w:rPr>
          <w:rFonts w:cs="Calibri"/>
        </w:rPr>
      </w:pPr>
      <w:r w:rsidRPr="00AE6A22">
        <w:rPr>
          <w:rFonts w:cs="Calibri"/>
        </w:rPr>
        <w:t>Ratings auf allen NASA Task Load Index Subskalen steigen mit steigendem n-back Level.</w:t>
      </w:r>
    </w:p>
    <w:p w:rsidR="00AE6A22" w:rsidRDefault="00AE6A22" w:rsidP="008C7D7A">
      <w:pPr>
        <w:pStyle w:val="Listenabsatz"/>
        <w:numPr>
          <w:ilvl w:val="0"/>
          <w:numId w:val="10"/>
        </w:numPr>
        <w:spacing w:after="0" w:line="240" w:lineRule="auto"/>
        <w:rPr>
          <w:rFonts w:cs="Calibri"/>
        </w:rPr>
      </w:pPr>
      <w:r>
        <w:rPr>
          <w:rFonts w:cs="Calibri"/>
        </w:rPr>
        <w:t>Assoziationen zwischen Anforderungsgrad und Effort Discounting</w:t>
      </w:r>
      <w:r w:rsidRPr="00AE6A22">
        <w:rPr>
          <w:rFonts w:cs="Calibri"/>
        </w:rPr>
        <w:t>:</w:t>
      </w:r>
    </w:p>
    <w:p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w:t>
      </w:r>
    </w:p>
    <w:p w:rsidR="00AE6A22" w:rsidRDefault="00AE6A22" w:rsidP="008C7D7A">
      <w:pPr>
        <w:pStyle w:val="Listenabsatz"/>
        <w:numPr>
          <w:ilvl w:val="1"/>
          <w:numId w:val="10"/>
        </w:numPr>
        <w:spacing w:after="0" w:line="240" w:lineRule="auto"/>
        <w:rPr>
          <w:rFonts w:cs="Calibri"/>
        </w:rPr>
      </w:pPr>
      <w:r>
        <w:rPr>
          <w:rFonts w:cs="Calibri"/>
        </w:rPr>
        <w:t>Subjektive Werte sinken mit steigendem n-back Level</w:t>
      </w:r>
      <w:r w:rsidRPr="00AE6A22">
        <w:rPr>
          <w:rFonts w:cs="Calibri"/>
        </w:rPr>
        <w:t xml:space="preserve">, </w:t>
      </w:r>
      <w:r>
        <w:rPr>
          <w:rFonts w:cs="Calibri"/>
        </w:rPr>
        <w:t>auch wenn man für sinkende Performanz mittels d‘ und Reaktionszeit kontrolliert.</w:t>
      </w:r>
    </w:p>
    <w:p w:rsidR="00AE6A22" w:rsidRDefault="00AE6A22" w:rsidP="008C7D7A">
      <w:pPr>
        <w:pStyle w:val="Listenabsatz"/>
        <w:numPr>
          <w:ilvl w:val="1"/>
          <w:numId w:val="10"/>
        </w:numPr>
        <w:spacing w:after="0" w:line="240" w:lineRule="auto"/>
        <w:rPr>
          <w:rFonts w:cs="Calibri"/>
        </w:rPr>
      </w:pPr>
      <w:r>
        <w:rPr>
          <w:rFonts w:cs="Calibri"/>
        </w:rPr>
        <w:t>Subjektive Werte sinken stärker mit steigendem n-back Level</w:t>
      </w:r>
      <w:r w:rsidRPr="00AE6A22">
        <w:rPr>
          <w:rFonts w:cs="Calibri"/>
        </w:rPr>
        <w:t xml:space="preserve"> </w:t>
      </w:r>
      <w:r>
        <w:rPr>
          <w:rFonts w:cs="Calibri"/>
        </w:rPr>
        <w:t>für Probanden mit niedrigem als mit hohem Need for Cognition</w:t>
      </w:r>
      <w:r w:rsidRPr="00AE6A22">
        <w:rPr>
          <w:rFonts w:cs="Calibri"/>
        </w:rPr>
        <w:t>.</w:t>
      </w:r>
    </w:p>
    <w:p w:rsidR="00AE6A22" w:rsidRDefault="00AE6A22" w:rsidP="008C7D7A">
      <w:pPr>
        <w:pStyle w:val="Listenabsatz"/>
        <w:numPr>
          <w:ilvl w:val="0"/>
          <w:numId w:val="10"/>
        </w:numPr>
        <w:spacing w:after="0" w:line="240" w:lineRule="auto"/>
        <w:rPr>
          <w:rFonts w:cs="Calibri"/>
        </w:rPr>
      </w:pPr>
      <w:r>
        <w:rPr>
          <w:rFonts w:cs="Calibri"/>
        </w:rPr>
        <w:t>Individuelle Unterschiede im Effort Discounting:</w:t>
      </w:r>
    </w:p>
    <w:p w:rsidR="00AE6A22" w:rsidRDefault="00AE6A22" w:rsidP="008C7D7A">
      <w:pPr>
        <w:pStyle w:val="Listenabsatz"/>
        <w:numPr>
          <w:ilvl w:val="1"/>
          <w:numId w:val="10"/>
        </w:numPr>
        <w:spacing w:after="0" w:line="240" w:lineRule="auto"/>
        <w:rPr>
          <w:rFonts w:cs="Calibri"/>
        </w:rPr>
      </w:pPr>
      <w:r>
        <w:rPr>
          <w:rFonts w:cs="Calibri"/>
        </w:rPr>
        <w:t>Subjektive Werte sagen positiv den Need for Cognition Score vorher.</w:t>
      </w:r>
    </w:p>
    <w:p w:rsidR="00AE6A22" w:rsidRPr="00AE6A22" w:rsidRDefault="00AE6A22" w:rsidP="008C7D7A">
      <w:pPr>
        <w:pStyle w:val="Listenabsatz"/>
        <w:numPr>
          <w:ilvl w:val="1"/>
          <w:numId w:val="10"/>
        </w:numPr>
        <w:spacing w:after="0" w:line="240" w:lineRule="auto"/>
        <w:rPr>
          <w:rFonts w:cs="Calibri"/>
        </w:rPr>
      </w:pPr>
      <w:r w:rsidRPr="00AE6A22">
        <w:rPr>
          <w:rFonts w:cs="Calibri"/>
        </w:rPr>
        <w:t>N</w:t>
      </w:r>
      <w:r>
        <w:rPr>
          <w:rFonts w:cs="Calibri"/>
        </w:rPr>
        <w:t>ASA Task Load Index Scores</w:t>
      </w:r>
      <w:r w:rsidRPr="00AE6A22">
        <w:rPr>
          <w:rFonts w:cs="Calibri"/>
        </w:rPr>
        <w:t xml:space="preserve"> </w:t>
      </w:r>
      <w:r>
        <w:rPr>
          <w:rFonts w:cs="Calibri"/>
        </w:rPr>
        <w:t>sagen negativ den Need for Cognition Score vorher</w:t>
      </w:r>
      <w:r w:rsidRPr="00AE6A22">
        <w:rPr>
          <w:rFonts w:cs="Calibri"/>
        </w:rPr>
        <w:t>.</w:t>
      </w:r>
    </w:p>
    <w:p w:rsidR="00AE6A22" w:rsidRPr="00AE6A22" w:rsidRDefault="00AE6A22" w:rsidP="008C7D7A">
      <w:pPr>
        <w:spacing w:after="0" w:line="240" w:lineRule="auto"/>
        <w:rPr>
          <w:rFonts w:cs="Calibri"/>
        </w:rPr>
      </w:pPr>
    </w:p>
    <w:p w:rsidR="00AE6A22" w:rsidRDefault="00AE6A22" w:rsidP="008C7D7A">
      <w:pPr>
        <w:spacing w:after="0" w:line="240" w:lineRule="auto"/>
        <w:rPr>
          <w:rFonts w:cs="Calibri"/>
        </w:rPr>
      </w:pPr>
      <w:r>
        <w:rPr>
          <w:rFonts w:cs="Calibri"/>
        </w:rPr>
        <w:t>Labortermin 2:</w:t>
      </w:r>
    </w:p>
    <w:p w:rsidR="00AE6A22" w:rsidRDefault="00AE6A22" w:rsidP="008C7D7A">
      <w:pPr>
        <w:pStyle w:val="Listenabsatz"/>
        <w:numPr>
          <w:ilvl w:val="0"/>
          <w:numId w:val="10"/>
        </w:numPr>
        <w:spacing w:after="0" w:line="240" w:lineRule="auto"/>
        <w:rPr>
          <w:rFonts w:cs="Calibri"/>
        </w:rPr>
      </w:pPr>
      <w:r>
        <w:rPr>
          <w:rFonts w:cs="Calibri"/>
        </w:rPr>
        <w:t xml:space="preserve">Was sind subjektive Werte </w:t>
      </w:r>
      <w:r w:rsidR="004475C7">
        <w:rPr>
          <w:rFonts w:cs="Calibri"/>
        </w:rPr>
        <w:t>von Emotionsregulationsstrategien?</w:t>
      </w:r>
    </w:p>
    <w:p w:rsidR="004475C7" w:rsidRDefault="004475C7" w:rsidP="008C7D7A">
      <w:pPr>
        <w:pStyle w:val="Listenabsatz"/>
        <w:numPr>
          <w:ilvl w:val="1"/>
          <w:numId w:val="10"/>
        </w:numPr>
        <w:spacing w:after="0" w:line="240" w:lineRule="auto"/>
        <w:rPr>
          <w:rFonts w:cs="Calibri"/>
        </w:rPr>
      </w:pPr>
      <w:r>
        <w:rPr>
          <w:rFonts w:cs="Calibri"/>
        </w:rPr>
        <w:t>Subjektive Effortratings sagen negativ die subjektiven Werte vorher.</w:t>
      </w:r>
    </w:p>
    <w:p w:rsidR="004475C7" w:rsidRDefault="004475C7" w:rsidP="008C7D7A">
      <w:pPr>
        <w:pStyle w:val="Listenabsatz"/>
        <w:numPr>
          <w:ilvl w:val="1"/>
          <w:numId w:val="10"/>
        </w:numPr>
        <w:spacing w:after="0" w:line="240" w:lineRule="auto"/>
        <w:rPr>
          <w:rFonts w:cs="Calibri"/>
        </w:rPr>
      </w:pPr>
      <w:r>
        <w:rPr>
          <w:rFonts w:cs="Calibri"/>
        </w:rPr>
        <w:t>Subjektive Arousalratings sagen negativ die subjektiven Werte vorher.</w:t>
      </w:r>
    </w:p>
    <w:p w:rsidR="004475C7" w:rsidRDefault="004475C7" w:rsidP="008C7D7A">
      <w:pPr>
        <w:pStyle w:val="Listenabsatz"/>
        <w:numPr>
          <w:ilvl w:val="1"/>
          <w:numId w:val="10"/>
        </w:numPr>
        <w:spacing w:after="0" w:line="240" w:lineRule="auto"/>
        <w:rPr>
          <w:rFonts w:cs="Calibri"/>
        </w:rPr>
      </w:pPr>
      <w:r>
        <w:rPr>
          <w:rFonts w:cs="Calibri"/>
        </w:rPr>
        <w:t>Gesichtsmuskelaktivität sagen negativ die subjektiven Werte vorher.</w:t>
      </w:r>
    </w:p>
    <w:p w:rsidR="004475C7" w:rsidRDefault="004475C7" w:rsidP="008C7D7A">
      <w:pPr>
        <w:pStyle w:val="Listenabsatz"/>
        <w:numPr>
          <w:ilvl w:val="0"/>
          <w:numId w:val="10"/>
        </w:numPr>
        <w:spacing w:after="0" w:line="240" w:lineRule="auto"/>
        <w:rPr>
          <w:rFonts w:cs="Calibri"/>
        </w:rPr>
      </w:pPr>
      <w:r>
        <w:rPr>
          <w:rFonts w:cs="Calibri"/>
        </w:rPr>
        <w:t>Welche Variablen können subjektive Werte von Emotionsregulationsstrategien vorhersagen?</w:t>
      </w:r>
    </w:p>
    <w:p w:rsidR="004475C7" w:rsidRDefault="004475C7" w:rsidP="008C7D7A">
      <w:pPr>
        <w:pStyle w:val="Listenabsatz"/>
        <w:numPr>
          <w:ilvl w:val="0"/>
          <w:numId w:val="10"/>
        </w:numPr>
        <w:spacing w:after="0" w:line="240" w:lineRule="auto"/>
        <w:rPr>
          <w:rFonts w:cs="Calibri"/>
        </w:rPr>
      </w:pPr>
      <w:r>
        <w:rPr>
          <w:rFonts w:cs="Calibri"/>
        </w:rPr>
        <w:t>Welche Persönlichkeitsmerkmale sind mit subjektiven Werten von Emotionsregulationsstrategien verbunden?</w:t>
      </w:r>
    </w:p>
    <w:p w:rsidR="004475C7" w:rsidRDefault="004475C7" w:rsidP="008C7D7A">
      <w:pPr>
        <w:pStyle w:val="Listenabsatz"/>
        <w:numPr>
          <w:ilvl w:val="1"/>
          <w:numId w:val="10"/>
        </w:numPr>
        <w:spacing w:after="0" w:line="240" w:lineRule="auto"/>
        <w:rPr>
          <w:rFonts w:cs="Calibri"/>
        </w:rPr>
      </w:pPr>
      <w:r>
        <w:rPr>
          <w:rFonts w:cs="Calibri"/>
        </w:rPr>
        <w:t>Habituelle Nutzung von Reappraisal sagt positiv den subjektiven Wert von ‚Distanzieren‘ vorher.</w:t>
      </w:r>
    </w:p>
    <w:p w:rsidR="004475C7" w:rsidRDefault="004475C7" w:rsidP="008C7D7A">
      <w:pPr>
        <w:pStyle w:val="Listenabsatz"/>
        <w:numPr>
          <w:ilvl w:val="1"/>
          <w:numId w:val="10"/>
        </w:numPr>
        <w:spacing w:after="0" w:line="240" w:lineRule="auto"/>
        <w:rPr>
          <w:rFonts w:cs="Calibri"/>
        </w:rPr>
      </w:pPr>
      <w:r>
        <w:rPr>
          <w:rFonts w:cs="Calibri"/>
        </w:rPr>
        <w:t>Habituelle Nutzung von Suppression sagt positiv den subjektiven Wert von ‚Unterdrücken‘ vorher.</w:t>
      </w:r>
    </w:p>
    <w:p w:rsidR="004475C7" w:rsidRDefault="004475C7" w:rsidP="008C7D7A">
      <w:pPr>
        <w:pStyle w:val="Listenabsatz"/>
        <w:numPr>
          <w:ilvl w:val="1"/>
          <w:numId w:val="10"/>
        </w:numPr>
        <w:spacing w:after="0" w:line="240" w:lineRule="auto"/>
        <w:rPr>
          <w:rFonts w:cs="Calibri"/>
        </w:rPr>
      </w:pPr>
      <w:r>
        <w:rPr>
          <w:rFonts w:cs="Calibri"/>
        </w:rPr>
        <w:lastRenderedPageBreak/>
        <w:t>Höhere Emotionsregulationsflexibilität ist mit höheren subjektiven Werten aller Strategien assoziiert.</w:t>
      </w:r>
    </w:p>
    <w:p w:rsidR="004475C7" w:rsidRDefault="004475C7" w:rsidP="008C7D7A">
      <w:pPr>
        <w:pStyle w:val="Listenabsatz"/>
        <w:numPr>
          <w:ilvl w:val="0"/>
          <w:numId w:val="10"/>
        </w:numPr>
        <w:spacing w:after="0" w:line="240" w:lineRule="auto"/>
        <w:rPr>
          <w:rFonts w:cs="Calibri"/>
        </w:rPr>
      </w:pPr>
      <w:r>
        <w:rPr>
          <w:rFonts w:cs="Calibri"/>
        </w:rPr>
        <w:t>Wie stark hängt Effort-Discounting-Verhalten vom Stimulusmaterial ab?</w:t>
      </w:r>
    </w:p>
    <w:p w:rsidR="004475C7" w:rsidRDefault="004475C7" w:rsidP="008C7D7A">
      <w:pPr>
        <w:pStyle w:val="Listenabsatz"/>
        <w:numPr>
          <w:ilvl w:val="1"/>
          <w:numId w:val="10"/>
        </w:numPr>
        <w:spacing w:after="0" w:line="240" w:lineRule="auto"/>
        <w:rPr>
          <w:rFonts w:cs="Calibri"/>
        </w:rPr>
      </w:pPr>
      <w:r>
        <w:rPr>
          <w:rFonts w:cs="Calibri"/>
        </w:rPr>
        <w:t>Die Area under the Curve der subjektiven Werte von Labortermin 1 und 2 sind positiv korreliert.</w:t>
      </w:r>
    </w:p>
    <w:p w:rsidR="004475C7" w:rsidRPr="004475C7" w:rsidRDefault="004475C7" w:rsidP="008C7D7A">
      <w:pPr>
        <w:pStyle w:val="Listenabsatz"/>
        <w:numPr>
          <w:ilvl w:val="1"/>
          <w:numId w:val="10"/>
        </w:numPr>
        <w:spacing w:after="0" w:line="240" w:lineRule="auto"/>
        <w:rPr>
          <w:rFonts w:cs="Calibri"/>
          <w:highlight w:val="yellow"/>
        </w:rPr>
      </w:pPr>
      <w:r w:rsidRPr="004475C7">
        <w:rPr>
          <w:rFonts w:cs="Calibri"/>
          <w:highlight w:val="yellow"/>
        </w:rPr>
        <w:t>Irgendwas mit Slopes und Intercepts</w:t>
      </w:r>
    </w:p>
    <w:p w:rsidR="0031028E" w:rsidRPr="00332840" w:rsidRDefault="0031028E" w:rsidP="0031028E">
      <w:pPr>
        <w:spacing w:after="0" w:line="240" w:lineRule="auto"/>
        <w:rPr>
          <w:rFonts w:cs="Calibri"/>
        </w:rPr>
      </w:pPr>
    </w:p>
    <w:p w:rsidR="00BC1002" w:rsidRPr="00312728" w:rsidRDefault="00C30150" w:rsidP="0031028E">
      <w:pPr>
        <w:pStyle w:val="Listenabsatz"/>
        <w:numPr>
          <w:ilvl w:val="0"/>
          <w:numId w:val="4"/>
        </w:numPr>
        <w:spacing w:after="0" w:line="240" w:lineRule="auto"/>
        <w:ind w:left="0" w:firstLine="0"/>
        <w:rPr>
          <w:b/>
        </w:rPr>
      </w:pPr>
      <w:r w:rsidRPr="00332840">
        <w:rPr>
          <w:b/>
        </w:rPr>
        <w:t>Antragsvolumen</w:t>
      </w:r>
    </w:p>
    <w:p w:rsidR="00BC1002" w:rsidRDefault="00BC1002" w:rsidP="00312728">
      <w:pPr>
        <w:spacing w:after="0" w:line="240" w:lineRule="auto"/>
        <w:jc w:val="both"/>
      </w:pPr>
      <w:r>
        <w:t>Beantragt werden Versuchspersonengelder in Höhe von 2100€.</w:t>
      </w:r>
    </w:p>
    <w:p w:rsidR="00312728" w:rsidRDefault="00BC1002" w:rsidP="00312728">
      <w:pPr>
        <w:spacing w:after="0" w:line="240" w:lineRule="auto"/>
        <w:jc w:val="both"/>
      </w:pPr>
      <w:r>
        <w:t>Es sollen 70 Probanden erhoben werden, die jeweils mit 30€ vergütet werden. Das Ausfüllen der Fragebögen, der Labortermin 1, und der Labortermin 2 dauern jeweils circa eine Stunde</w:t>
      </w:r>
      <w:r w:rsidR="00312728">
        <w:t>, insgesamt also drei Stunden. Das ergäbe mit dem pauschalen Beitrag von 8€/h eine Vergütung von 24€ pro Proband, von der wir jedoch abweichen möchten, da die Probanden zu zwei Terminen anreisen müssen und beim zweiten Termin Messaufnehmer ins Gesicht geklebt bekommen. Damit ist die Studie für Probanden mit erhöhtem Aufwand verbunden, was einen Beitrag von 10€/h rechtfertigt.</w:t>
      </w:r>
    </w:p>
    <w:p w:rsidR="00BC1002" w:rsidRDefault="00312728" w:rsidP="00312728">
      <w:pPr>
        <w:spacing w:after="0" w:line="240" w:lineRule="auto"/>
        <w:jc w:val="both"/>
      </w:pPr>
      <w:r>
        <w:t>Auf Wunsch können die Probanden anstatt des Geldes auch Versuchspersonenstunden bekommen. Bisherige Erfahrungen haben allerdings gezeigt, dass das nur ein Bruchteil der Teilnehmer in Anspruch nimmt. So wäre mit einer Kalkulation von 70 * 30€ = 2100€ auch Spielraum für mehr als 70 Probanden, falls es bei einer Erhebung technische Ausfälle gibt oder der Datensatz eines Probanden aus anderen Gründen nicht nutzbar ist.</w:t>
      </w:r>
    </w:p>
    <w:p w:rsidR="00312728" w:rsidRPr="00332840" w:rsidRDefault="00312728" w:rsidP="00312728">
      <w:pPr>
        <w:spacing w:after="0" w:line="240" w:lineRule="auto"/>
        <w:jc w:val="both"/>
      </w:pPr>
      <w:r>
        <w:t xml:space="preserve">Das Ziel von 70 Probanden </w:t>
      </w:r>
      <w:r w:rsidRPr="00312728">
        <w:rPr>
          <w:highlight w:val="yellow"/>
        </w:rPr>
        <w:t>basiert auf einer Power-Berechnung, die</w:t>
      </w:r>
      <w:r>
        <w:t xml:space="preserve"> …</w:t>
      </w:r>
    </w:p>
    <w:p w:rsidR="005F2166" w:rsidRPr="00332840" w:rsidRDefault="005F2166" w:rsidP="0031028E">
      <w:pPr>
        <w:spacing w:after="0" w:line="240" w:lineRule="auto"/>
      </w:pPr>
    </w:p>
    <w:p w:rsidR="003024B8" w:rsidRPr="00332840" w:rsidRDefault="007D677A" w:rsidP="0031028E">
      <w:pPr>
        <w:pStyle w:val="Listenabsatz"/>
        <w:numPr>
          <w:ilvl w:val="0"/>
          <w:numId w:val="4"/>
        </w:numPr>
        <w:spacing w:after="0" w:line="240" w:lineRule="auto"/>
        <w:ind w:left="0" w:firstLine="0"/>
        <w:rPr>
          <w:b/>
        </w:rPr>
      </w:pPr>
      <w:r w:rsidRPr="00332840">
        <w:rPr>
          <w:b/>
        </w:rPr>
        <w:t>Literatur</w:t>
      </w:r>
    </w:p>
    <w:p w:rsidR="00A347FD" w:rsidRDefault="00A347FD" w:rsidP="00BA3E90">
      <w:pPr>
        <w:spacing w:after="0" w:line="240" w:lineRule="auto"/>
      </w:pPr>
      <w:r w:rsidRPr="00A347FD">
        <w:t xml:space="preserve">Crawford, J. L., Eisenstein, S. A., Peelle, J. E., &amp; Braver, T. S. (2021). Domain-general cognitive motivation: Evidence from economic decision-making. </w:t>
      </w:r>
      <w:r w:rsidRPr="003C27CB">
        <w:rPr>
          <w:i/>
        </w:rPr>
        <w:t>Cognitive Research: Principles and Implications</w:t>
      </w:r>
      <w:r w:rsidRPr="00A347FD">
        <w:t>, 6, Article 4. https://doi.org/10.1186/s41235-021-00272-7</w:t>
      </w:r>
    </w:p>
    <w:p w:rsidR="00A347FD" w:rsidRDefault="00A347FD" w:rsidP="00BA3E90">
      <w:pPr>
        <w:spacing w:after="0" w:line="240" w:lineRule="auto"/>
      </w:pPr>
    </w:p>
    <w:p w:rsidR="00BA3E90" w:rsidRDefault="00BA3E90" w:rsidP="00BA3E90">
      <w:pPr>
        <w:spacing w:after="0" w:line="240" w:lineRule="auto"/>
      </w:pPr>
      <w:r>
        <w:t xml:space="preserve">Kramer, A.-W., Van Duijvenvoorde, A.C.K., Krabbendam, L., Huizenga, H.M. </w:t>
      </w:r>
      <w:r w:rsidR="004F7257">
        <w:t xml:space="preserve">(2021) </w:t>
      </w:r>
      <w:r>
        <w:t>Individual differences in adolescents’ willingness to invest cognitive effort: Relation to need for cognition, motivation and cognitive capacity</w:t>
      </w:r>
      <w:r w:rsidR="004F7257">
        <w:t>.</w:t>
      </w:r>
      <w:r>
        <w:t xml:space="preserve"> </w:t>
      </w:r>
      <w:r w:rsidRPr="003C27CB">
        <w:rPr>
          <w:i/>
        </w:rPr>
        <w:t>Cognitive</w:t>
      </w:r>
      <w:r w:rsidR="004F7257" w:rsidRPr="003C27CB">
        <w:rPr>
          <w:i/>
        </w:rPr>
        <w:t xml:space="preserve"> Development</w:t>
      </w:r>
      <w:r w:rsidR="004F7257">
        <w:t xml:space="preserve"> </w:t>
      </w:r>
      <w:r>
        <w:t>57</w:t>
      </w:r>
      <w:r w:rsidR="004F7257">
        <w:t xml:space="preserve">. </w:t>
      </w:r>
      <w:r w:rsidR="004F7257" w:rsidRPr="004F7257">
        <w:t>https://doi.org/10.1016/j.cogdev.2020.100978</w:t>
      </w:r>
      <w:r>
        <w:t>.</w:t>
      </w:r>
    </w:p>
    <w:p w:rsidR="004F7257" w:rsidRDefault="004F7257" w:rsidP="00BA3E90">
      <w:pPr>
        <w:spacing w:after="0" w:line="240" w:lineRule="auto"/>
      </w:pPr>
    </w:p>
    <w:p w:rsidR="003C27CB" w:rsidRDefault="003C27CB" w:rsidP="003C27CB">
      <w:r>
        <w:t xml:space="preserve">Scheffel, C., Graupner, S.-T., Gärtner, A., Zerna, J., Strobel, A., &amp; Dörfel, D. (2021). Effort beats effectiveness in emotion regulation choice: Differences between suppression and distancing in subjective and physiological measures. </w:t>
      </w:r>
      <w:r w:rsidRPr="003C27CB">
        <w:rPr>
          <w:i/>
        </w:rPr>
        <w:t>Psychophysiology</w:t>
      </w:r>
      <w:r>
        <w:t>, 58,e13908. https://doi.org/10.1111/psyp.13908</w:t>
      </w:r>
    </w:p>
    <w:p w:rsidR="007D677A" w:rsidRPr="004547F1" w:rsidRDefault="000B29E5" w:rsidP="003C27CB">
      <w:pPr>
        <w:spacing w:after="0" w:line="240" w:lineRule="auto"/>
      </w:pPr>
      <w:r w:rsidRPr="000B29E5">
        <w:t>Westbrook A</w:t>
      </w:r>
      <w:r w:rsidR="00BA3E90">
        <w:t>.</w:t>
      </w:r>
      <w:r w:rsidRPr="000B29E5">
        <w:t>, Kester D</w:t>
      </w:r>
      <w:r w:rsidR="00BA3E90">
        <w:t>.</w:t>
      </w:r>
      <w:r w:rsidRPr="000B29E5">
        <w:t>, Braver T</w:t>
      </w:r>
      <w:r w:rsidR="00BA3E90">
        <w:t>.</w:t>
      </w:r>
      <w:r w:rsidRPr="000B29E5">
        <w:t>S</w:t>
      </w:r>
      <w:r w:rsidR="00BA3E90">
        <w:t>.</w:t>
      </w:r>
      <w:r w:rsidRPr="000B29E5">
        <w:t xml:space="preserve"> (2013) What Is the Subjective Cost of Cognitive Effort? Load, Trait, and Aging Effects Revealed by Economic Preference. </w:t>
      </w:r>
      <w:r w:rsidRPr="003C27CB">
        <w:rPr>
          <w:i/>
        </w:rPr>
        <w:t>PLoS ONE</w:t>
      </w:r>
      <w:r w:rsidRPr="000B29E5">
        <w:t xml:space="preserve"> 8(7): e68210. https://doi.org/10.1371/journal.pone.0068210</w:t>
      </w:r>
    </w:p>
    <w:sectPr w:rsidR="007D677A" w:rsidRPr="004547F1">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720" w:rsidRDefault="00F80720" w:rsidP="00B226E0">
      <w:pPr>
        <w:spacing w:after="0" w:line="240" w:lineRule="auto"/>
      </w:pPr>
      <w:r>
        <w:separator/>
      </w:r>
    </w:p>
  </w:endnote>
  <w:endnote w:type="continuationSeparator" w:id="0">
    <w:p w:rsidR="00F80720" w:rsidRDefault="00F80720" w:rsidP="00B2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Bold">
    <w:altName w:val="Lucida Sans Unicode"/>
    <w:charset w:val="00"/>
    <w:family w:val="swiss"/>
    <w:pitch w:val="variable"/>
    <w:sig w:usb0="00000001"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89253"/>
      <w:docPartObj>
        <w:docPartGallery w:val="Page Numbers (Bottom of Page)"/>
        <w:docPartUnique/>
      </w:docPartObj>
    </w:sdtPr>
    <w:sdtContent>
      <w:p w:rsidR="00BC1002" w:rsidRDefault="00BC1002">
        <w:pPr>
          <w:pStyle w:val="Fuzeile"/>
          <w:jc w:val="right"/>
        </w:pPr>
        <w:r>
          <w:fldChar w:fldCharType="begin"/>
        </w:r>
        <w:r>
          <w:instrText>PAGE   \* MERGEFORMAT</w:instrText>
        </w:r>
        <w:r>
          <w:fldChar w:fldCharType="separate"/>
        </w:r>
        <w:r w:rsidR="00312728">
          <w:rPr>
            <w:noProof/>
          </w:rPr>
          <w:t>2</w:t>
        </w:r>
        <w:r>
          <w:fldChar w:fldCharType="end"/>
        </w:r>
      </w:p>
    </w:sdtContent>
  </w:sdt>
  <w:p w:rsidR="00BC1002" w:rsidRDefault="00BC100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720" w:rsidRDefault="00F80720" w:rsidP="00B226E0">
      <w:pPr>
        <w:spacing w:after="0" w:line="240" w:lineRule="auto"/>
      </w:pPr>
      <w:r>
        <w:separator/>
      </w:r>
    </w:p>
  </w:footnote>
  <w:footnote w:type="continuationSeparator" w:id="0">
    <w:p w:rsidR="00F80720" w:rsidRDefault="00F80720" w:rsidP="00B22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002" w:rsidRPr="00273075" w:rsidRDefault="00BC1002" w:rsidP="00B226E0">
    <w:pPr>
      <w:spacing w:after="0" w:line="240" w:lineRule="auto"/>
      <w:jc w:val="center"/>
      <w:rPr>
        <w:rFonts w:cs="Calibri"/>
      </w:rPr>
    </w:pPr>
    <w:r>
      <w:rPr>
        <w:rFonts w:cs="Calibri"/>
      </w:rPr>
      <w:t xml:space="preserve">Vorname Nachname - </w:t>
    </w:r>
    <w:r w:rsidRPr="00273075">
      <w:rPr>
        <w:rFonts w:cs="Calibri"/>
      </w:rPr>
      <w:t>Antrag auf Anschubfinanzierung durch zentralisierte Forschungsmittel</w:t>
    </w:r>
  </w:p>
  <w:p w:rsidR="00BC1002" w:rsidRDefault="00BC100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1E9"/>
    <w:multiLevelType w:val="multilevel"/>
    <w:tmpl w:val="1AEE81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D15A0F"/>
    <w:multiLevelType w:val="hybridMultilevel"/>
    <w:tmpl w:val="F9223146"/>
    <w:lvl w:ilvl="0" w:tplc="435EC7F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10E6D82"/>
    <w:multiLevelType w:val="hybridMultilevel"/>
    <w:tmpl w:val="21725A0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AC93BE0"/>
    <w:multiLevelType w:val="multilevel"/>
    <w:tmpl w:val="AD0AFAA8"/>
    <w:lvl w:ilvl="0">
      <w:start w:val="1"/>
      <w:numFmt w:val="decimal"/>
      <w:pStyle w:val="berschriftE1frCaroline"/>
      <w:lvlText w:val="%1."/>
      <w:lvlJc w:val="left"/>
      <w:pPr>
        <w:ind w:left="360" w:hanging="360"/>
      </w:pPr>
    </w:lvl>
    <w:lvl w:ilvl="1">
      <w:start w:val="1"/>
      <w:numFmt w:val="decimal"/>
      <w:pStyle w:val="berschriftE2frCaroline"/>
      <w:lvlText w:val="%1.%2."/>
      <w:lvlJc w:val="left"/>
      <w:pPr>
        <w:ind w:left="432" w:hanging="432"/>
      </w:pPr>
    </w:lvl>
    <w:lvl w:ilvl="2">
      <w:start w:val="1"/>
      <w:numFmt w:val="decimal"/>
      <w:pStyle w:val="berschriftE3frCaroline"/>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D514EE"/>
    <w:multiLevelType w:val="hybridMultilevel"/>
    <w:tmpl w:val="F9361368"/>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201A76"/>
    <w:multiLevelType w:val="hybridMultilevel"/>
    <w:tmpl w:val="0C36BC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327DFE"/>
    <w:multiLevelType w:val="hybridMultilevel"/>
    <w:tmpl w:val="FA24DB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1731F2D"/>
    <w:multiLevelType w:val="multilevel"/>
    <w:tmpl w:val="861AFF6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3"/>
  </w:num>
  <w:num w:numId="2">
    <w:abstractNumId w:val="3"/>
  </w:num>
  <w:num w:numId="3">
    <w:abstractNumId w:val="3"/>
  </w:num>
  <w:num w:numId="4">
    <w:abstractNumId w:val="4"/>
  </w:num>
  <w:num w:numId="5">
    <w:abstractNumId w:val="2"/>
  </w:num>
  <w:num w:numId="6">
    <w:abstractNumId w:val="0"/>
  </w:num>
  <w:num w:numId="7">
    <w:abstractNumId w:val="7"/>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D020D"/>
    <w:rsid w:val="00021D3F"/>
    <w:rsid w:val="00041DF4"/>
    <w:rsid w:val="00050E62"/>
    <w:rsid w:val="00082B9F"/>
    <w:rsid w:val="00090B7F"/>
    <w:rsid w:val="000A5E5F"/>
    <w:rsid w:val="000A7667"/>
    <w:rsid w:val="000B29E5"/>
    <w:rsid w:val="000C483F"/>
    <w:rsid w:val="00100AB6"/>
    <w:rsid w:val="001015E2"/>
    <w:rsid w:val="001115BA"/>
    <w:rsid w:val="00134240"/>
    <w:rsid w:val="00137939"/>
    <w:rsid w:val="001544DC"/>
    <w:rsid w:val="001F3BEC"/>
    <w:rsid w:val="00217BB0"/>
    <w:rsid w:val="002214B0"/>
    <w:rsid w:val="00243428"/>
    <w:rsid w:val="002808E2"/>
    <w:rsid w:val="00293186"/>
    <w:rsid w:val="00294A13"/>
    <w:rsid w:val="00295E5F"/>
    <w:rsid w:val="002F7FE2"/>
    <w:rsid w:val="003024B8"/>
    <w:rsid w:val="0031028E"/>
    <w:rsid w:val="00312728"/>
    <w:rsid w:val="0032087A"/>
    <w:rsid w:val="0033233D"/>
    <w:rsid w:val="00332840"/>
    <w:rsid w:val="00365366"/>
    <w:rsid w:val="003B3041"/>
    <w:rsid w:val="003C27CB"/>
    <w:rsid w:val="003C2FB9"/>
    <w:rsid w:val="003E238F"/>
    <w:rsid w:val="00405452"/>
    <w:rsid w:val="00433C1A"/>
    <w:rsid w:val="00446B9A"/>
    <w:rsid w:val="004475C7"/>
    <w:rsid w:val="004547F1"/>
    <w:rsid w:val="00460D85"/>
    <w:rsid w:val="004B6A53"/>
    <w:rsid w:val="004C64F5"/>
    <w:rsid w:val="004F7257"/>
    <w:rsid w:val="00501CE9"/>
    <w:rsid w:val="00511634"/>
    <w:rsid w:val="00521D0B"/>
    <w:rsid w:val="005464BE"/>
    <w:rsid w:val="00587706"/>
    <w:rsid w:val="00595A7D"/>
    <w:rsid w:val="005A41D1"/>
    <w:rsid w:val="005A7DEB"/>
    <w:rsid w:val="005E0097"/>
    <w:rsid w:val="005E4D34"/>
    <w:rsid w:val="005E583D"/>
    <w:rsid w:val="005F10E3"/>
    <w:rsid w:val="005F2166"/>
    <w:rsid w:val="0060619D"/>
    <w:rsid w:val="0062454B"/>
    <w:rsid w:val="0069553A"/>
    <w:rsid w:val="006B34A7"/>
    <w:rsid w:val="006C6614"/>
    <w:rsid w:val="006E38B6"/>
    <w:rsid w:val="007A67EF"/>
    <w:rsid w:val="007B3561"/>
    <w:rsid w:val="007C4CD0"/>
    <w:rsid w:val="007D677A"/>
    <w:rsid w:val="008027A9"/>
    <w:rsid w:val="00847FF0"/>
    <w:rsid w:val="0087376E"/>
    <w:rsid w:val="0088378C"/>
    <w:rsid w:val="00885D08"/>
    <w:rsid w:val="00887560"/>
    <w:rsid w:val="008A1ECE"/>
    <w:rsid w:val="008B4518"/>
    <w:rsid w:val="008C3AE4"/>
    <w:rsid w:val="008C7D7A"/>
    <w:rsid w:val="008F3BDB"/>
    <w:rsid w:val="00915E52"/>
    <w:rsid w:val="009507E7"/>
    <w:rsid w:val="009A34A5"/>
    <w:rsid w:val="00A04980"/>
    <w:rsid w:val="00A2572C"/>
    <w:rsid w:val="00A347FD"/>
    <w:rsid w:val="00A538E8"/>
    <w:rsid w:val="00AB6186"/>
    <w:rsid w:val="00AB6BA9"/>
    <w:rsid w:val="00AB7865"/>
    <w:rsid w:val="00AC7C5D"/>
    <w:rsid w:val="00AE6A22"/>
    <w:rsid w:val="00AF6499"/>
    <w:rsid w:val="00B05E0D"/>
    <w:rsid w:val="00B075BC"/>
    <w:rsid w:val="00B226E0"/>
    <w:rsid w:val="00B47509"/>
    <w:rsid w:val="00B62CB9"/>
    <w:rsid w:val="00B9628E"/>
    <w:rsid w:val="00BA3E90"/>
    <w:rsid w:val="00BC1002"/>
    <w:rsid w:val="00BD37D9"/>
    <w:rsid w:val="00C06FD6"/>
    <w:rsid w:val="00C14F6C"/>
    <w:rsid w:val="00C30150"/>
    <w:rsid w:val="00C67A94"/>
    <w:rsid w:val="00C72A88"/>
    <w:rsid w:val="00CA2280"/>
    <w:rsid w:val="00CC51AA"/>
    <w:rsid w:val="00CE0E0F"/>
    <w:rsid w:val="00CE65CE"/>
    <w:rsid w:val="00CF0009"/>
    <w:rsid w:val="00D32DCF"/>
    <w:rsid w:val="00D3489A"/>
    <w:rsid w:val="00D60A3F"/>
    <w:rsid w:val="00D76690"/>
    <w:rsid w:val="00DA0B91"/>
    <w:rsid w:val="00DA6E0F"/>
    <w:rsid w:val="00DC5817"/>
    <w:rsid w:val="00DD020D"/>
    <w:rsid w:val="00E0452F"/>
    <w:rsid w:val="00E30E4C"/>
    <w:rsid w:val="00E474D8"/>
    <w:rsid w:val="00E76EEC"/>
    <w:rsid w:val="00E969A3"/>
    <w:rsid w:val="00F02161"/>
    <w:rsid w:val="00F34567"/>
    <w:rsid w:val="00F36224"/>
    <w:rsid w:val="00F80720"/>
    <w:rsid w:val="00F81638"/>
    <w:rsid w:val="00F95CD0"/>
    <w:rsid w:val="00FA0B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E855"/>
  <w15:docId w15:val="{115BC217-1C8D-49FA-B173-871EBDC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6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AB6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B61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E1frCaroline">
    <w:name w:val="Überschrift E1 für Caroline"/>
    <w:basedOn w:val="berschrift1"/>
    <w:link w:val="berschriftE1frCarolineZchn"/>
    <w:qFormat/>
    <w:rsid w:val="00AB6186"/>
    <w:pPr>
      <w:numPr>
        <w:numId w:val="3"/>
      </w:numPr>
      <w:spacing w:before="240" w:line="360" w:lineRule="auto"/>
    </w:pPr>
    <w:rPr>
      <w:rFonts w:ascii="Frutiger Bold" w:hAnsi="Frutiger Bold"/>
      <w:b w:val="0"/>
      <w:bCs w:val="0"/>
      <w:color w:val="auto"/>
      <w:szCs w:val="32"/>
    </w:rPr>
  </w:style>
  <w:style w:type="character" w:customStyle="1" w:styleId="berschriftE1frCarolineZchn">
    <w:name w:val="Überschrift E1 für Caroline Zchn"/>
    <w:basedOn w:val="Absatz-Standardschriftart"/>
    <w:link w:val="berschriftE1frCaroline"/>
    <w:rsid w:val="00AB6186"/>
    <w:rPr>
      <w:rFonts w:ascii="Frutiger Bold" w:eastAsiaTheme="majorEastAsia" w:hAnsi="Frutiger Bold" w:cstheme="majorBidi"/>
      <w:sz w:val="28"/>
      <w:szCs w:val="32"/>
    </w:rPr>
  </w:style>
  <w:style w:type="character" w:customStyle="1" w:styleId="berschrift1Zchn">
    <w:name w:val="Überschrift 1 Zchn"/>
    <w:basedOn w:val="Absatz-Standardschriftart"/>
    <w:link w:val="berschrift1"/>
    <w:uiPriority w:val="9"/>
    <w:rsid w:val="00AB6186"/>
    <w:rPr>
      <w:rFonts w:asciiTheme="majorHAnsi" w:eastAsiaTheme="majorEastAsia" w:hAnsiTheme="majorHAnsi" w:cstheme="majorBidi"/>
      <w:b/>
      <w:bCs/>
      <w:color w:val="365F91" w:themeColor="accent1" w:themeShade="BF"/>
      <w:sz w:val="28"/>
      <w:szCs w:val="28"/>
    </w:rPr>
  </w:style>
  <w:style w:type="paragraph" w:customStyle="1" w:styleId="berschriftE2frCaroline">
    <w:name w:val="Überschrift E2 für Caroline"/>
    <w:basedOn w:val="berschrift2"/>
    <w:qFormat/>
    <w:rsid w:val="00AB6186"/>
    <w:pPr>
      <w:numPr>
        <w:ilvl w:val="1"/>
        <w:numId w:val="3"/>
      </w:numPr>
      <w:spacing w:before="40" w:line="360" w:lineRule="auto"/>
    </w:pPr>
    <w:rPr>
      <w:rFonts w:ascii="Frutiger Bold" w:hAnsi="Frutiger Bold"/>
      <w:b w:val="0"/>
      <w:bCs w:val="0"/>
      <w:color w:val="auto"/>
      <w:sz w:val="22"/>
    </w:rPr>
  </w:style>
  <w:style w:type="character" w:customStyle="1" w:styleId="berschrift2Zchn">
    <w:name w:val="Überschrift 2 Zchn"/>
    <w:basedOn w:val="Absatz-Standardschriftart"/>
    <w:link w:val="berschrift2"/>
    <w:uiPriority w:val="9"/>
    <w:semiHidden/>
    <w:rsid w:val="00AB6186"/>
    <w:rPr>
      <w:rFonts w:asciiTheme="majorHAnsi" w:eastAsiaTheme="majorEastAsia" w:hAnsiTheme="majorHAnsi" w:cstheme="majorBidi"/>
      <w:b/>
      <w:bCs/>
      <w:color w:val="4F81BD" w:themeColor="accent1"/>
      <w:sz w:val="26"/>
      <w:szCs w:val="26"/>
    </w:rPr>
  </w:style>
  <w:style w:type="paragraph" w:customStyle="1" w:styleId="berschriftE3frCaroline">
    <w:name w:val="Überschrift E3 für Caroline"/>
    <w:basedOn w:val="berschrift3"/>
    <w:qFormat/>
    <w:rsid w:val="00AB6186"/>
    <w:pPr>
      <w:numPr>
        <w:ilvl w:val="2"/>
        <w:numId w:val="3"/>
      </w:numPr>
      <w:spacing w:before="40" w:line="360" w:lineRule="auto"/>
    </w:pPr>
    <w:rPr>
      <w:rFonts w:ascii="Frutiger Bold" w:hAnsi="Frutiger Bold"/>
      <w:b w:val="0"/>
      <w:bCs w:val="0"/>
      <w:color w:val="auto"/>
      <w:szCs w:val="24"/>
    </w:rPr>
  </w:style>
  <w:style w:type="character" w:customStyle="1" w:styleId="berschrift3Zchn">
    <w:name w:val="Überschrift 3 Zchn"/>
    <w:basedOn w:val="Absatz-Standardschriftart"/>
    <w:link w:val="berschrift3"/>
    <w:uiPriority w:val="9"/>
    <w:semiHidden/>
    <w:rsid w:val="00AB6186"/>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0150"/>
    <w:pPr>
      <w:ind w:left="720"/>
      <w:contextualSpacing/>
    </w:pPr>
  </w:style>
  <w:style w:type="character" w:styleId="Hyperlink">
    <w:name w:val="Hyperlink"/>
    <w:uiPriority w:val="99"/>
    <w:unhideWhenUsed/>
    <w:rsid w:val="007D677A"/>
    <w:rPr>
      <w:color w:val="0000FF"/>
      <w:u w:val="single"/>
    </w:rPr>
  </w:style>
  <w:style w:type="character" w:customStyle="1" w:styleId="ListenabsatzZchn">
    <w:name w:val="Listenabsatz Zchn"/>
    <w:basedOn w:val="Absatz-Standardschriftart"/>
    <w:link w:val="Listenabsatz"/>
    <w:uiPriority w:val="34"/>
    <w:rsid w:val="007D677A"/>
  </w:style>
  <w:style w:type="paragraph" w:styleId="Kopfzeile">
    <w:name w:val="header"/>
    <w:basedOn w:val="Standard"/>
    <w:link w:val="KopfzeileZchn"/>
    <w:uiPriority w:val="99"/>
    <w:unhideWhenUsed/>
    <w:rsid w:val="00B226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26E0"/>
  </w:style>
  <w:style w:type="paragraph" w:styleId="Fuzeile">
    <w:name w:val="footer"/>
    <w:basedOn w:val="Standard"/>
    <w:link w:val="FuzeileZchn"/>
    <w:uiPriority w:val="99"/>
    <w:unhideWhenUsed/>
    <w:rsid w:val="00B226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26E0"/>
  </w:style>
  <w:style w:type="paragraph" w:styleId="Funotentext">
    <w:name w:val="footnote text"/>
    <w:basedOn w:val="Standard"/>
    <w:link w:val="FunotentextZchn"/>
    <w:uiPriority w:val="99"/>
    <w:semiHidden/>
    <w:unhideWhenUsed/>
    <w:rsid w:val="00E045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0452F"/>
    <w:rPr>
      <w:sz w:val="20"/>
      <w:szCs w:val="20"/>
    </w:rPr>
  </w:style>
  <w:style w:type="character" w:styleId="Funotenzeichen">
    <w:name w:val="footnote reference"/>
    <w:basedOn w:val="Absatz-Standardschriftart"/>
    <w:uiPriority w:val="99"/>
    <w:semiHidden/>
    <w:unhideWhenUsed/>
    <w:rsid w:val="00E045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2891">
      <w:bodyDiv w:val="1"/>
      <w:marLeft w:val="0"/>
      <w:marRight w:val="0"/>
      <w:marTop w:val="0"/>
      <w:marBottom w:val="0"/>
      <w:divBdr>
        <w:top w:val="none" w:sz="0" w:space="0" w:color="auto"/>
        <w:left w:val="none" w:sz="0" w:space="0" w:color="auto"/>
        <w:bottom w:val="none" w:sz="0" w:space="0" w:color="auto"/>
        <w:right w:val="none" w:sz="0" w:space="0" w:color="auto"/>
      </w:divBdr>
      <w:divsChild>
        <w:div w:id="1723404320">
          <w:marLeft w:val="0"/>
          <w:marRight w:val="0"/>
          <w:marTop w:val="0"/>
          <w:marBottom w:val="0"/>
          <w:divBdr>
            <w:top w:val="none" w:sz="0" w:space="0" w:color="auto"/>
            <w:left w:val="none" w:sz="0" w:space="0" w:color="auto"/>
            <w:bottom w:val="none" w:sz="0" w:space="0" w:color="auto"/>
            <w:right w:val="none" w:sz="0" w:space="0" w:color="auto"/>
          </w:divBdr>
        </w:div>
      </w:divsChild>
    </w:div>
    <w:div w:id="1777871226">
      <w:bodyDiv w:val="1"/>
      <w:marLeft w:val="0"/>
      <w:marRight w:val="0"/>
      <w:marTop w:val="0"/>
      <w:marBottom w:val="0"/>
      <w:divBdr>
        <w:top w:val="none" w:sz="0" w:space="0" w:color="auto"/>
        <w:left w:val="none" w:sz="0" w:space="0" w:color="auto"/>
        <w:bottom w:val="none" w:sz="0" w:space="0" w:color="auto"/>
        <w:right w:val="none" w:sz="0" w:space="0" w:color="auto"/>
      </w:divBdr>
      <w:divsChild>
        <w:div w:id="2105375001">
          <w:marLeft w:val="0"/>
          <w:marRight w:val="0"/>
          <w:marTop w:val="0"/>
          <w:marBottom w:val="0"/>
          <w:divBdr>
            <w:top w:val="none" w:sz="0" w:space="0" w:color="auto"/>
            <w:left w:val="none" w:sz="0" w:space="0" w:color="auto"/>
            <w:bottom w:val="none" w:sz="0" w:space="0" w:color="auto"/>
            <w:right w:val="none" w:sz="0" w:space="0" w:color="auto"/>
          </w:divBdr>
          <w:divsChild>
            <w:div w:id="798570405">
              <w:marLeft w:val="0"/>
              <w:marRight w:val="0"/>
              <w:marTop w:val="0"/>
              <w:marBottom w:val="0"/>
              <w:divBdr>
                <w:top w:val="none" w:sz="0" w:space="0" w:color="auto"/>
                <w:left w:val="none" w:sz="0" w:space="0" w:color="auto"/>
                <w:bottom w:val="none" w:sz="0" w:space="0" w:color="auto"/>
                <w:right w:val="none" w:sz="0" w:space="0" w:color="auto"/>
              </w:divBdr>
            </w:div>
            <w:div w:id="1264268563">
              <w:marLeft w:val="0"/>
              <w:marRight w:val="0"/>
              <w:marTop w:val="0"/>
              <w:marBottom w:val="0"/>
              <w:divBdr>
                <w:top w:val="none" w:sz="0" w:space="0" w:color="auto"/>
                <w:left w:val="none" w:sz="0" w:space="0" w:color="auto"/>
                <w:bottom w:val="none" w:sz="0" w:space="0" w:color="auto"/>
                <w:right w:val="none" w:sz="0" w:space="0" w:color="auto"/>
              </w:divBdr>
            </w:div>
            <w:div w:id="1034043423">
              <w:marLeft w:val="0"/>
              <w:marRight w:val="0"/>
              <w:marTop w:val="0"/>
              <w:marBottom w:val="0"/>
              <w:divBdr>
                <w:top w:val="none" w:sz="0" w:space="0" w:color="auto"/>
                <w:left w:val="none" w:sz="0" w:space="0" w:color="auto"/>
                <w:bottom w:val="none" w:sz="0" w:space="0" w:color="auto"/>
                <w:right w:val="none" w:sz="0" w:space="0" w:color="auto"/>
              </w:divBdr>
            </w:div>
            <w:div w:id="122311557">
              <w:marLeft w:val="0"/>
              <w:marRight w:val="0"/>
              <w:marTop w:val="0"/>
              <w:marBottom w:val="0"/>
              <w:divBdr>
                <w:top w:val="none" w:sz="0" w:space="0" w:color="auto"/>
                <w:left w:val="none" w:sz="0" w:space="0" w:color="auto"/>
                <w:bottom w:val="none" w:sz="0" w:space="0" w:color="auto"/>
                <w:right w:val="none" w:sz="0" w:space="0" w:color="auto"/>
              </w:divBdr>
            </w:div>
            <w:div w:id="711080398">
              <w:marLeft w:val="0"/>
              <w:marRight w:val="0"/>
              <w:marTop w:val="0"/>
              <w:marBottom w:val="0"/>
              <w:divBdr>
                <w:top w:val="none" w:sz="0" w:space="0" w:color="auto"/>
                <w:left w:val="none" w:sz="0" w:space="0" w:color="auto"/>
                <w:bottom w:val="none" w:sz="0" w:space="0" w:color="auto"/>
                <w:right w:val="none" w:sz="0" w:space="0" w:color="auto"/>
              </w:divBdr>
            </w:div>
            <w:div w:id="1064137683">
              <w:marLeft w:val="0"/>
              <w:marRight w:val="0"/>
              <w:marTop w:val="0"/>
              <w:marBottom w:val="0"/>
              <w:divBdr>
                <w:top w:val="none" w:sz="0" w:space="0" w:color="auto"/>
                <w:left w:val="none" w:sz="0" w:space="0" w:color="auto"/>
                <w:bottom w:val="none" w:sz="0" w:space="0" w:color="auto"/>
                <w:right w:val="none" w:sz="0" w:space="0" w:color="auto"/>
              </w:divBdr>
            </w:div>
            <w:div w:id="446854989">
              <w:marLeft w:val="0"/>
              <w:marRight w:val="0"/>
              <w:marTop w:val="0"/>
              <w:marBottom w:val="0"/>
              <w:divBdr>
                <w:top w:val="none" w:sz="0" w:space="0" w:color="auto"/>
                <w:left w:val="none" w:sz="0" w:space="0" w:color="auto"/>
                <w:bottom w:val="none" w:sz="0" w:space="0" w:color="auto"/>
                <w:right w:val="none" w:sz="0" w:space="0" w:color="auto"/>
              </w:divBdr>
            </w:div>
            <w:div w:id="1603806475">
              <w:marLeft w:val="0"/>
              <w:marRight w:val="0"/>
              <w:marTop w:val="0"/>
              <w:marBottom w:val="0"/>
              <w:divBdr>
                <w:top w:val="none" w:sz="0" w:space="0" w:color="auto"/>
                <w:left w:val="none" w:sz="0" w:space="0" w:color="auto"/>
                <w:bottom w:val="none" w:sz="0" w:space="0" w:color="auto"/>
                <w:right w:val="none" w:sz="0" w:space="0" w:color="auto"/>
              </w:divBdr>
            </w:div>
            <w:div w:id="986786276">
              <w:marLeft w:val="0"/>
              <w:marRight w:val="0"/>
              <w:marTop w:val="0"/>
              <w:marBottom w:val="0"/>
              <w:divBdr>
                <w:top w:val="none" w:sz="0" w:space="0" w:color="auto"/>
                <w:left w:val="none" w:sz="0" w:space="0" w:color="auto"/>
                <w:bottom w:val="none" w:sz="0" w:space="0" w:color="auto"/>
                <w:right w:val="none" w:sz="0" w:space="0" w:color="auto"/>
              </w:divBdr>
            </w:div>
            <w:div w:id="685642889">
              <w:marLeft w:val="0"/>
              <w:marRight w:val="0"/>
              <w:marTop w:val="0"/>
              <w:marBottom w:val="0"/>
              <w:divBdr>
                <w:top w:val="none" w:sz="0" w:space="0" w:color="auto"/>
                <w:left w:val="none" w:sz="0" w:space="0" w:color="auto"/>
                <w:bottom w:val="none" w:sz="0" w:space="0" w:color="auto"/>
                <w:right w:val="none" w:sz="0" w:space="0" w:color="auto"/>
              </w:divBdr>
            </w:div>
            <w:div w:id="1312053392">
              <w:marLeft w:val="0"/>
              <w:marRight w:val="0"/>
              <w:marTop w:val="0"/>
              <w:marBottom w:val="0"/>
              <w:divBdr>
                <w:top w:val="none" w:sz="0" w:space="0" w:color="auto"/>
                <w:left w:val="none" w:sz="0" w:space="0" w:color="auto"/>
                <w:bottom w:val="none" w:sz="0" w:space="0" w:color="auto"/>
                <w:right w:val="none" w:sz="0" w:space="0" w:color="auto"/>
              </w:divBdr>
            </w:div>
            <w:div w:id="771510872">
              <w:marLeft w:val="0"/>
              <w:marRight w:val="0"/>
              <w:marTop w:val="0"/>
              <w:marBottom w:val="0"/>
              <w:divBdr>
                <w:top w:val="none" w:sz="0" w:space="0" w:color="auto"/>
                <w:left w:val="none" w:sz="0" w:space="0" w:color="auto"/>
                <w:bottom w:val="none" w:sz="0" w:space="0" w:color="auto"/>
                <w:right w:val="none" w:sz="0" w:space="0" w:color="auto"/>
              </w:divBdr>
            </w:div>
            <w:div w:id="495805813">
              <w:marLeft w:val="0"/>
              <w:marRight w:val="0"/>
              <w:marTop w:val="0"/>
              <w:marBottom w:val="0"/>
              <w:divBdr>
                <w:top w:val="none" w:sz="0" w:space="0" w:color="auto"/>
                <w:left w:val="none" w:sz="0" w:space="0" w:color="auto"/>
                <w:bottom w:val="none" w:sz="0" w:space="0" w:color="auto"/>
                <w:right w:val="none" w:sz="0" w:space="0" w:color="auto"/>
              </w:divBdr>
            </w:div>
            <w:div w:id="1879389964">
              <w:marLeft w:val="0"/>
              <w:marRight w:val="0"/>
              <w:marTop w:val="0"/>
              <w:marBottom w:val="0"/>
              <w:divBdr>
                <w:top w:val="none" w:sz="0" w:space="0" w:color="auto"/>
                <w:left w:val="none" w:sz="0" w:space="0" w:color="auto"/>
                <w:bottom w:val="none" w:sz="0" w:space="0" w:color="auto"/>
                <w:right w:val="none" w:sz="0" w:space="0" w:color="auto"/>
              </w:divBdr>
            </w:div>
            <w:div w:id="1668440905">
              <w:marLeft w:val="0"/>
              <w:marRight w:val="0"/>
              <w:marTop w:val="0"/>
              <w:marBottom w:val="0"/>
              <w:divBdr>
                <w:top w:val="none" w:sz="0" w:space="0" w:color="auto"/>
                <w:left w:val="none" w:sz="0" w:space="0" w:color="auto"/>
                <w:bottom w:val="none" w:sz="0" w:space="0" w:color="auto"/>
                <w:right w:val="none" w:sz="0" w:space="0" w:color="auto"/>
              </w:divBdr>
            </w:div>
            <w:div w:id="64188153">
              <w:marLeft w:val="0"/>
              <w:marRight w:val="0"/>
              <w:marTop w:val="0"/>
              <w:marBottom w:val="0"/>
              <w:divBdr>
                <w:top w:val="none" w:sz="0" w:space="0" w:color="auto"/>
                <w:left w:val="none" w:sz="0" w:space="0" w:color="auto"/>
                <w:bottom w:val="none" w:sz="0" w:space="0" w:color="auto"/>
                <w:right w:val="none" w:sz="0" w:space="0" w:color="auto"/>
              </w:divBdr>
            </w:div>
            <w:div w:id="1929650284">
              <w:marLeft w:val="0"/>
              <w:marRight w:val="0"/>
              <w:marTop w:val="0"/>
              <w:marBottom w:val="0"/>
              <w:divBdr>
                <w:top w:val="none" w:sz="0" w:space="0" w:color="auto"/>
                <w:left w:val="none" w:sz="0" w:space="0" w:color="auto"/>
                <w:bottom w:val="none" w:sz="0" w:space="0" w:color="auto"/>
                <w:right w:val="none" w:sz="0" w:space="0" w:color="auto"/>
              </w:divBdr>
            </w:div>
            <w:div w:id="1809592747">
              <w:marLeft w:val="0"/>
              <w:marRight w:val="0"/>
              <w:marTop w:val="0"/>
              <w:marBottom w:val="0"/>
              <w:divBdr>
                <w:top w:val="none" w:sz="0" w:space="0" w:color="auto"/>
                <w:left w:val="none" w:sz="0" w:space="0" w:color="auto"/>
                <w:bottom w:val="none" w:sz="0" w:space="0" w:color="auto"/>
                <w:right w:val="none" w:sz="0" w:space="0" w:color="auto"/>
              </w:divBdr>
            </w:div>
            <w:div w:id="247158813">
              <w:marLeft w:val="0"/>
              <w:marRight w:val="0"/>
              <w:marTop w:val="0"/>
              <w:marBottom w:val="0"/>
              <w:divBdr>
                <w:top w:val="none" w:sz="0" w:space="0" w:color="auto"/>
                <w:left w:val="none" w:sz="0" w:space="0" w:color="auto"/>
                <w:bottom w:val="none" w:sz="0" w:space="0" w:color="auto"/>
                <w:right w:val="none" w:sz="0" w:space="0" w:color="auto"/>
              </w:divBdr>
            </w:div>
            <w:div w:id="92672065">
              <w:marLeft w:val="0"/>
              <w:marRight w:val="0"/>
              <w:marTop w:val="0"/>
              <w:marBottom w:val="0"/>
              <w:divBdr>
                <w:top w:val="none" w:sz="0" w:space="0" w:color="auto"/>
                <w:left w:val="none" w:sz="0" w:space="0" w:color="auto"/>
                <w:bottom w:val="none" w:sz="0" w:space="0" w:color="auto"/>
                <w:right w:val="none" w:sz="0" w:space="0" w:color="auto"/>
              </w:divBdr>
            </w:div>
            <w:div w:id="396175663">
              <w:marLeft w:val="0"/>
              <w:marRight w:val="0"/>
              <w:marTop w:val="0"/>
              <w:marBottom w:val="0"/>
              <w:divBdr>
                <w:top w:val="none" w:sz="0" w:space="0" w:color="auto"/>
                <w:left w:val="none" w:sz="0" w:space="0" w:color="auto"/>
                <w:bottom w:val="none" w:sz="0" w:space="0" w:color="auto"/>
                <w:right w:val="none" w:sz="0" w:space="0" w:color="auto"/>
              </w:divBdr>
            </w:div>
            <w:div w:id="2075658693">
              <w:marLeft w:val="0"/>
              <w:marRight w:val="0"/>
              <w:marTop w:val="0"/>
              <w:marBottom w:val="0"/>
              <w:divBdr>
                <w:top w:val="none" w:sz="0" w:space="0" w:color="auto"/>
                <w:left w:val="none" w:sz="0" w:space="0" w:color="auto"/>
                <w:bottom w:val="none" w:sz="0" w:space="0" w:color="auto"/>
                <w:right w:val="none" w:sz="0" w:space="0" w:color="auto"/>
              </w:divBdr>
            </w:div>
            <w:div w:id="1492063916">
              <w:marLeft w:val="0"/>
              <w:marRight w:val="0"/>
              <w:marTop w:val="0"/>
              <w:marBottom w:val="0"/>
              <w:divBdr>
                <w:top w:val="none" w:sz="0" w:space="0" w:color="auto"/>
                <w:left w:val="none" w:sz="0" w:space="0" w:color="auto"/>
                <w:bottom w:val="none" w:sz="0" w:space="0" w:color="auto"/>
                <w:right w:val="none" w:sz="0" w:space="0" w:color="auto"/>
              </w:divBdr>
            </w:div>
            <w:div w:id="1689141776">
              <w:marLeft w:val="0"/>
              <w:marRight w:val="0"/>
              <w:marTop w:val="0"/>
              <w:marBottom w:val="0"/>
              <w:divBdr>
                <w:top w:val="none" w:sz="0" w:space="0" w:color="auto"/>
                <w:left w:val="none" w:sz="0" w:space="0" w:color="auto"/>
                <w:bottom w:val="none" w:sz="0" w:space="0" w:color="auto"/>
                <w:right w:val="none" w:sz="0" w:space="0" w:color="auto"/>
              </w:divBdr>
            </w:div>
            <w:div w:id="1968967143">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201895040">
              <w:marLeft w:val="0"/>
              <w:marRight w:val="0"/>
              <w:marTop w:val="0"/>
              <w:marBottom w:val="0"/>
              <w:divBdr>
                <w:top w:val="none" w:sz="0" w:space="0" w:color="auto"/>
                <w:left w:val="none" w:sz="0" w:space="0" w:color="auto"/>
                <w:bottom w:val="none" w:sz="0" w:space="0" w:color="auto"/>
                <w:right w:val="none" w:sz="0" w:space="0" w:color="auto"/>
              </w:divBdr>
            </w:div>
            <w:div w:id="799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_scheffel@tu-dresden.de" TargetMode="External"/><Relationship Id="rId3" Type="http://schemas.openxmlformats.org/officeDocument/2006/relationships/settings" Target="settings.xml"/><Relationship Id="rId7" Type="http://schemas.openxmlformats.org/officeDocument/2006/relationships/hyperlink" Target="mailto:josephine.zerna@tu-dresde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1252</Words>
  <Characters>7890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surrey</dc:creator>
  <cp:lastModifiedBy>Josephine Zerna</cp:lastModifiedBy>
  <cp:revision>10</cp:revision>
  <cp:lastPrinted>2018-09-28T11:55:00Z</cp:lastPrinted>
  <dcterms:created xsi:type="dcterms:W3CDTF">2022-01-13T08:49:00Z</dcterms:created>
  <dcterms:modified xsi:type="dcterms:W3CDTF">2022-01-13T11:25:00Z</dcterms:modified>
</cp:coreProperties>
</file>