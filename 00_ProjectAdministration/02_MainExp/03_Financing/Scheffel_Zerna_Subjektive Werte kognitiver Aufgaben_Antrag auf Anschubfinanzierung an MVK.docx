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4B74F6" w14:textId="77777777" w:rsidR="007D677A" w:rsidRPr="002F7FE2" w:rsidRDefault="00B226E0" w:rsidP="007D677A">
      <w:pPr>
        <w:spacing w:after="0" w:line="240" w:lineRule="auto"/>
        <w:rPr>
          <w:sz w:val="6"/>
        </w:rPr>
      </w:pPr>
      <w:r w:rsidRPr="002F7FE2">
        <w:rPr>
          <w:sz w:val="6"/>
        </w:rPr>
        <w:t xml:space="preserve"> </w:t>
      </w:r>
    </w:p>
    <w:p w14:paraId="115586E9" w14:textId="77777777" w:rsidR="00C30150" w:rsidRPr="00332840" w:rsidRDefault="00C30150" w:rsidP="0031028E">
      <w:pPr>
        <w:pStyle w:val="Listenabsatz"/>
        <w:numPr>
          <w:ilvl w:val="0"/>
          <w:numId w:val="4"/>
        </w:numPr>
        <w:spacing w:after="0" w:line="240" w:lineRule="auto"/>
        <w:ind w:left="0" w:firstLine="0"/>
        <w:rPr>
          <w:b/>
        </w:rPr>
      </w:pPr>
      <w:r w:rsidRPr="00332840">
        <w:rPr>
          <w:b/>
        </w:rPr>
        <w:t>Thema</w:t>
      </w:r>
      <w:r w:rsidR="007D677A" w:rsidRPr="00332840">
        <w:rPr>
          <w:b/>
        </w:rPr>
        <w:t xml:space="preserve"> </w:t>
      </w:r>
    </w:p>
    <w:p w14:paraId="1925550A" w14:textId="77777777" w:rsidR="00295E5F" w:rsidRPr="00332840" w:rsidRDefault="00887560" w:rsidP="0031028E">
      <w:pPr>
        <w:spacing w:after="0" w:line="240" w:lineRule="auto"/>
        <w:rPr>
          <w:szCs w:val="28"/>
        </w:rPr>
      </w:pPr>
      <w:r w:rsidRPr="00332840">
        <w:rPr>
          <w:szCs w:val="28"/>
        </w:rPr>
        <w:t>Erstellung eines Paradigmas zur Ermittlung der subjektiven Werte kognitiver Aufgaben</w:t>
      </w:r>
    </w:p>
    <w:p w14:paraId="483C238B" w14:textId="77777777" w:rsidR="0031028E" w:rsidRPr="00332840" w:rsidRDefault="0031028E" w:rsidP="0031028E">
      <w:pPr>
        <w:spacing w:after="0" w:line="240" w:lineRule="auto"/>
        <w:rPr>
          <w:szCs w:val="28"/>
        </w:rPr>
      </w:pPr>
    </w:p>
    <w:p w14:paraId="462C6D34" w14:textId="77777777" w:rsidR="00C30150" w:rsidRPr="00332840" w:rsidRDefault="00C30150" w:rsidP="0031028E">
      <w:pPr>
        <w:pStyle w:val="Listenabsatz"/>
        <w:numPr>
          <w:ilvl w:val="0"/>
          <w:numId w:val="4"/>
        </w:numPr>
        <w:spacing w:after="0" w:line="240" w:lineRule="auto"/>
        <w:ind w:left="0" w:firstLine="0"/>
        <w:rPr>
          <w:b/>
        </w:rPr>
      </w:pPr>
      <w:r w:rsidRPr="00332840">
        <w:rPr>
          <w:b/>
        </w:rPr>
        <w:t>Antragstelle</w:t>
      </w:r>
      <w:r w:rsidR="00887560" w:rsidRPr="00332840">
        <w:rPr>
          <w:b/>
        </w:rPr>
        <w:t>nde</w:t>
      </w:r>
    </w:p>
    <w:p w14:paraId="44B1C347" w14:textId="77777777" w:rsidR="00DB62C4" w:rsidRDefault="00DB62C4" w:rsidP="00DB62C4">
      <w:pPr>
        <w:spacing w:after="0" w:line="240" w:lineRule="auto"/>
        <w:rPr>
          <w:rFonts w:cs="Calibri"/>
        </w:rPr>
      </w:pPr>
    </w:p>
    <w:p w14:paraId="087A4A66" w14:textId="639B0D90" w:rsidR="00FA44CB" w:rsidRDefault="00FA44CB" w:rsidP="0052182D">
      <w:pPr>
        <w:spacing w:after="0" w:line="240" w:lineRule="auto"/>
        <w:rPr>
          <w:rFonts w:cs="Calibri"/>
        </w:rPr>
      </w:pPr>
      <w:commentRangeStart w:id="0"/>
      <w:commentRangeStart w:id="1"/>
      <w:r w:rsidRPr="00DB62C4">
        <w:rPr>
          <w:rFonts w:cs="Calibri"/>
        </w:rPr>
        <w:t xml:space="preserve">Christoph Scheffel, M.Sc., Doktorand/Wissenschaftlicher Mitarbeiter (Haushalt), E-Mail: </w:t>
      </w:r>
      <w:r w:rsidRPr="0052182D">
        <w:t>christoph_scheffel@tu-dresden.de</w:t>
      </w:r>
      <w:r w:rsidRPr="00DB62C4">
        <w:rPr>
          <w:rFonts w:cs="Calibri"/>
        </w:rPr>
        <w:t>, Tel: 0351 463-</w:t>
      </w:r>
      <w:commentRangeEnd w:id="0"/>
      <w:r>
        <w:rPr>
          <w:rStyle w:val="Kommentarzeichen"/>
        </w:rPr>
        <w:commentReference w:id="0"/>
      </w:r>
      <w:commentRangeEnd w:id="1"/>
      <w:r>
        <w:rPr>
          <w:rStyle w:val="Kommentarzeichen"/>
        </w:rPr>
        <w:commentReference w:id="1"/>
      </w:r>
      <w:r w:rsidRPr="00DB62C4">
        <w:rPr>
          <w:rFonts w:cs="Calibri"/>
        </w:rPr>
        <w:t>40336</w:t>
      </w:r>
    </w:p>
    <w:p w14:paraId="398C09EB" w14:textId="21D61C6C" w:rsidR="00887560" w:rsidRPr="008522F4" w:rsidRDefault="00887560" w:rsidP="0052182D">
      <w:pPr>
        <w:spacing w:after="0" w:line="240" w:lineRule="auto"/>
        <w:rPr>
          <w:rFonts w:cs="Calibri"/>
        </w:rPr>
      </w:pPr>
      <w:r w:rsidRPr="00332840">
        <w:rPr>
          <w:rFonts w:cs="Calibri"/>
        </w:rPr>
        <w:t>Josephine Zerna, M.Sc.</w:t>
      </w:r>
      <w:r w:rsidR="002D012E">
        <w:rPr>
          <w:rFonts w:cs="Calibri"/>
        </w:rPr>
        <w:t xml:space="preserve">, </w:t>
      </w:r>
      <w:r w:rsidRPr="00332840">
        <w:rPr>
          <w:rFonts w:cs="Calibri"/>
        </w:rPr>
        <w:t>Doktorandin/Wissenschaftliche Mitarbeiterin</w:t>
      </w:r>
      <w:r w:rsidR="002D012E">
        <w:rPr>
          <w:rFonts w:cs="Calibri"/>
        </w:rPr>
        <w:t xml:space="preserve"> (SFB490</w:t>
      </w:r>
      <w:r w:rsidR="00FA44CB">
        <w:rPr>
          <w:rFonts w:cs="Calibri"/>
        </w:rPr>
        <w:t xml:space="preserve"> – MGK Projekt</w:t>
      </w:r>
      <w:r w:rsidR="002D012E" w:rsidRPr="008522F4">
        <w:rPr>
          <w:rFonts w:cs="Calibri"/>
        </w:rPr>
        <w:t>)</w:t>
      </w:r>
      <w:r w:rsidRPr="008522F4">
        <w:rPr>
          <w:rFonts w:cs="Calibri"/>
        </w:rPr>
        <w:t xml:space="preserve">, </w:t>
      </w:r>
      <w:r w:rsidR="002D012E">
        <w:rPr>
          <w:rFonts w:cs="Calibri"/>
        </w:rPr>
        <w:t xml:space="preserve">E-Mail: </w:t>
      </w:r>
      <w:r w:rsidR="002D012E" w:rsidRPr="0052182D">
        <w:t>josephine.zerna@tu-dresden.de</w:t>
      </w:r>
      <w:r w:rsidR="002D012E" w:rsidRPr="0052182D">
        <w:rPr>
          <w:rStyle w:val="Hyperlink"/>
          <w:rFonts w:cs="Calibri"/>
          <w:color w:val="auto"/>
          <w:u w:val="none"/>
        </w:rPr>
        <w:t>, Tel: 0351 463-</w:t>
      </w:r>
      <w:r w:rsidR="0052182D">
        <w:rPr>
          <w:rStyle w:val="Hyperlink"/>
          <w:rFonts w:cs="Calibri"/>
          <w:color w:val="auto"/>
          <w:u w:val="none"/>
        </w:rPr>
        <w:t>33929</w:t>
      </w:r>
    </w:p>
    <w:p w14:paraId="57465ECC" w14:textId="77777777" w:rsidR="00887560" w:rsidRPr="00332840" w:rsidRDefault="00887560" w:rsidP="0031028E">
      <w:pPr>
        <w:spacing w:after="0" w:line="240" w:lineRule="auto"/>
        <w:rPr>
          <w:rFonts w:cs="Calibri"/>
        </w:rPr>
      </w:pPr>
    </w:p>
    <w:p w14:paraId="41AF9DDD" w14:textId="77777777" w:rsidR="00887560" w:rsidRPr="00332840" w:rsidRDefault="00887560" w:rsidP="0031028E">
      <w:pPr>
        <w:spacing w:after="0" w:line="240" w:lineRule="auto"/>
        <w:rPr>
          <w:rFonts w:cs="Calibri"/>
        </w:rPr>
      </w:pPr>
      <w:r w:rsidRPr="00332840">
        <w:rPr>
          <w:rFonts w:cs="Calibri"/>
        </w:rPr>
        <w:t>Lehrstuhl für Differentielle und Persönlichkeitspsychologie,</w:t>
      </w:r>
    </w:p>
    <w:p w14:paraId="0947F464" w14:textId="77777777" w:rsidR="00887560" w:rsidRPr="00332840" w:rsidRDefault="00887560" w:rsidP="0031028E">
      <w:pPr>
        <w:spacing w:after="0" w:line="240" w:lineRule="auto"/>
        <w:rPr>
          <w:rFonts w:cs="Calibri"/>
        </w:rPr>
      </w:pPr>
      <w:r w:rsidRPr="00332840">
        <w:rPr>
          <w:rFonts w:cs="Calibri"/>
        </w:rPr>
        <w:t>Bürogebäude Zellescher Weg, Zellescher Weg 17, 01069 Dresden</w:t>
      </w:r>
    </w:p>
    <w:p w14:paraId="28775049" w14:textId="77777777" w:rsidR="0031028E" w:rsidRPr="00332840" w:rsidRDefault="0031028E" w:rsidP="0031028E">
      <w:pPr>
        <w:spacing w:after="0" w:line="240" w:lineRule="auto"/>
        <w:rPr>
          <w:rFonts w:cs="Calibri"/>
        </w:rPr>
      </w:pPr>
    </w:p>
    <w:p w14:paraId="044FBD97" w14:textId="77777777" w:rsidR="007D677A" w:rsidRPr="00332840" w:rsidRDefault="007D677A" w:rsidP="0031028E">
      <w:pPr>
        <w:pStyle w:val="Listenabsatz"/>
        <w:numPr>
          <w:ilvl w:val="0"/>
          <w:numId w:val="4"/>
        </w:numPr>
        <w:spacing w:after="0" w:line="240" w:lineRule="auto"/>
        <w:ind w:left="0" w:firstLine="0"/>
        <w:rPr>
          <w:rFonts w:cs="Calibri"/>
          <w:b/>
        </w:rPr>
      </w:pPr>
      <w:r w:rsidRPr="00332840">
        <w:rPr>
          <w:rFonts w:cs="Calibri"/>
          <w:b/>
        </w:rPr>
        <w:t>Inhaltliche Begründung des Mittelantrages</w:t>
      </w:r>
    </w:p>
    <w:p w14:paraId="0228FEC2" w14:textId="77777777" w:rsidR="00295E5F" w:rsidRPr="00332840" w:rsidRDefault="007D677A" w:rsidP="0031028E">
      <w:pPr>
        <w:pStyle w:val="Listenabsatz"/>
        <w:spacing w:after="0" w:line="240" w:lineRule="auto"/>
        <w:ind w:left="0"/>
        <w:rPr>
          <w:rFonts w:cs="Calibri"/>
          <w:b/>
        </w:rPr>
      </w:pPr>
      <w:r w:rsidRPr="00332840">
        <w:rPr>
          <w:rFonts w:cs="Calibri"/>
          <w:b/>
        </w:rPr>
        <w:t xml:space="preserve">3.1. </w:t>
      </w:r>
      <w:r w:rsidRPr="00332840">
        <w:rPr>
          <w:rFonts w:cs="Calibri"/>
          <w:b/>
        </w:rPr>
        <w:tab/>
        <w:t>Projektziel</w:t>
      </w:r>
    </w:p>
    <w:p w14:paraId="79C21517" w14:textId="067CF769" w:rsidR="008415B0" w:rsidRDefault="00CE65CE" w:rsidP="00CE65CE">
      <w:pPr>
        <w:pStyle w:val="Listenabsatz"/>
        <w:spacing w:after="0" w:line="240" w:lineRule="auto"/>
        <w:ind w:left="0"/>
        <w:jc w:val="both"/>
        <w:rPr>
          <w:rFonts w:cs="Calibri"/>
        </w:rPr>
      </w:pPr>
      <w:r w:rsidRPr="00332840">
        <w:rPr>
          <w:rFonts w:cs="Calibri"/>
        </w:rPr>
        <w:t xml:space="preserve">Das aktuelle Projekt verfolgt das Ziel, ein computerbasiertes Paradigma zu entwickeln, mit dem </w:t>
      </w:r>
      <w:r w:rsidR="003635EF">
        <w:rPr>
          <w:rFonts w:cs="Calibri"/>
        </w:rPr>
        <w:t xml:space="preserve">individuelle subjektive Werte von verschiedenen Anforderungsstufen </w:t>
      </w:r>
      <w:r w:rsidR="008415B0">
        <w:rPr>
          <w:rFonts w:cs="Calibri"/>
        </w:rPr>
        <w:t xml:space="preserve">unterschiedlicher </w:t>
      </w:r>
      <w:r w:rsidR="003635EF">
        <w:rPr>
          <w:rFonts w:cs="Calibri"/>
        </w:rPr>
        <w:t>kognitiver Aufgaben ermittelt werden können</w:t>
      </w:r>
      <w:r w:rsidRPr="00332840">
        <w:rPr>
          <w:rFonts w:cs="Calibri"/>
        </w:rPr>
        <w:t>. Genauer gesagt</w:t>
      </w:r>
      <w:r w:rsidR="008415B0">
        <w:rPr>
          <w:rFonts w:cs="Calibri"/>
        </w:rPr>
        <w:t xml:space="preserve"> sollen in diesem Projekt zwei Hauptfragestellungen untersucht werden:</w:t>
      </w:r>
    </w:p>
    <w:p w14:paraId="63E7F67D" w14:textId="468246DA" w:rsidR="00F1444F" w:rsidRPr="0052182D" w:rsidRDefault="00F1444F" w:rsidP="0052182D">
      <w:pPr>
        <w:spacing w:after="0" w:line="240" w:lineRule="auto"/>
        <w:jc w:val="both"/>
        <w:rPr>
          <w:rFonts w:cs="Calibri"/>
        </w:rPr>
      </w:pPr>
      <w:r w:rsidRPr="008522F4">
        <w:rPr>
          <w:rFonts w:cs="Calibri"/>
        </w:rPr>
        <w:t>(1</w:t>
      </w:r>
      <w:r>
        <w:rPr>
          <w:rFonts w:cs="Calibri"/>
        </w:rPr>
        <w:t>)</w:t>
      </w:r>
      <w:r w:rsidR="00DA11E3" w:rsidRPr="00DA11E3">
        <w:rPr>
          <w:rFonts w:cs="Calibri"/>
        </w:rPr>
        <w:t xml:space="preserve"> </w:t>
      </w:r>
      <w:r w:rsidR="00DA11E3" w:rsidRPr="008522F4">
        <w:rPr>
          <w:rFonts w:cs="Calibri"/>
        </w:rPr>
        <w:t>Westbrook, Kester und Braver</w:t>
      </w:r>
      <w:r>
        <w:rPr>
          <w:rFonts w:cs="Calibri"/>
        </w:rPr>
        <w:t xml:space="preserve"> </w:t>
      </w:r>
      <w:sdt>
        <w:sdtPr>
          <w:rPr>
            <w:rFonts w:cs="Calibri"/>
          </w:rPr>
          <w:id w:val="-372313954"/>
          <w:citation/>
        </w:sdtPr>
        <w:sdtEndPr/>
        <w:sdtContent>
          <w:r w:rsidR="00DA11E3">
            <w:rPr>
              <w:rFonts w:cs="Calibri"/>
            </w:rPr>
            <w:fldChar w:fldCharType="begin"/>
          </w:r>
          <w:r w:rsidR="00DA11E3">
            <w:rPr>
              <w:rFonts w:cs="Calibri"/>
            </w:rPr>
            <w:instrText xml:space="preserve">CITATION Westbrook2013 \n  \t  \l 1031 </w:instrText>
          </w:r>
          <w:r w:rsidR="00DA11E3">
            <w:rPr>
              <w:rFonts w:cs="Calibri"/>
            </w:rPr>
            <w:fldChar w:fldCharType="separate"/>
          </w:r>
          <w:r w:rsidR="00DA11E3" w:rsidRPr="00DA11E3">
            <w:rPr>
              <w:rFonts w:cs="Calibri"/>
              <w:noProof/>
            </w:rPr>
            <w:t>(2013)</w:t>
          </w:r>
          <w:r w:rsidR="00DA11E3">
            <w:rPr>
              <w:rFonts w:cs="Calibri"/>
            </w:rPr>
            <w:fldChar w:fldCharType="end"/>
          </w:r>
        </w:sdtContent>
      </w:sdt>
      <w:r w:rsidR="00DA11E3">
        <w:rPr>
          <w:rFonts w:cs="Calibri"/>
        </w:rPr>
        <w:t xml:space="preserve"> </w:t>
      </w:r>
      <w:r w:rsidR="008415B0" w:rsidRPr="008522F4">
        <w:rPr>
          <w:rFonts w:cs="Calibri"/>
        </w:rPr>
        <w:t>entwickelten das Cognitive Effort Discounting Paradigma (COG-ED)</w:t>
      </w:r>
      <w:r w:rsidR="002D09F0" w:rsidRPr="005E0183">
        <w:rPr>
          <w:rFonts w:cs="Calibri"/>
        </w:rPr>
        <w:t xml:space="preserve"> und konnten damit subjektive Werte von Leveln einer n-Back Aufgabe ermitteln</w:t>
      </w:r>
      <w:r w:rsidR="008415B0" w:rsidRPr="005E0183">
        <w:rPr>
          <w:rFonts w:cs="Calibri"/>
        </w:rPr>
        <w:t>.</w:t>
      </w:r>
      <w:r w:rsidRPr="00DC2F76">
        <w:rPr>
          <w:rFonts w:cs="Calibri"/>
        </w:rPr>
        <w:t xml:space="preserve"> J</w:t>
      </w:r>
      <w:r w:rsidRPr="007C6A40">
        <w:rPr>
          <w:rFonts w:cs="Calibri"/>
        </w:rPr>
        <w:t>edoch sind dabei subjektive Werte nicht unabhängig vom objektiven Anforderungsgrad bestimmbar.</w:t>
      </w:r>
      <w:r w:rsidRPr="0052182D">
        <w:rPr>
          <w:rFonts w:cs="Calibri"/>
        </w:rPr>
        <w:t xml:space="preserve"> Das objektiv einfachste Level (1-Back) hat also immer den höchsten subjektiven Wert. Ziel ist hier eine Anpassung des COG-ED Paradigmas, so </w:t>
      </w:r>
      <w:r w:rsidR="00CE65CE" w:rsidRPr="0052182D">
        <w:rPr>
          <w:rFonts w:cs="Calibri"/>
        </w:rPr>
        <w:t>dass subjektive Werte unabhängig vom objektiven Anforderungsgrad unterschiedlicher Aufgabenvarianten ermittelt werden können</w:t>
      </w:r>
      <w:r w:rsidRPr="0052182D">
        <w:rPr>
          <w:rFonts w:cs="Calibri"/>
        </w:rPr>
        <w:t>.</w:t>
      </w:r>
    </w:p>
    <w:p w14:paraId="0013E793" w14:textId="04605275" w:rsidR="00B021A9" w:rsidRDefault="00F1444F" w:rsidP="0052182D">
      <w:pPr>
        <w:contextualSpacing/>
      </w:pPr>
      <w:r>
        <w:t>(2)</w:t>
      </w:r>
      <w:r w:rsidR="00CE65CE" w:rsidRPr="008522F4">
        <w:t xml:space="preserve"> </w:t>
      </w:r>
      <w:r>
        <w:t>Das von uns angepasste Paradigma soll in einem weitere</w:t>
      </w:r>
      <w:r w:rsidR="0052182D">
        <w:t>n</w:t>
      </w:r>
      <w:r>
        <w:t xml:space="preserve"> Anwendungskontext erprobt werden, in dem der </w:t>
      </w:r>
      <w:r w:rsidR="00CE65CE" w:rsidRPr="008522F4">
        <w:t>objektive</w:t>
      </w:r>
      <w:r w:rsidR="00CE65CE" w:rsidRPr="005E0183">
        <w:t xml:space="preserve"> Anforderungsgrad nicht quantifiziert werden kann</w:t>
      </w:r>
      <w:r>
        <w:t>. Verschiedene Emotionsregulationsstrategien gehen mit kognitivem Effort einher</w:t>
      </w:r>
      <w:r w:rsidR="00DA11E3">
        <w:t xml:space="preserve"> </w:t>
      </w:r>
      <w:sdt>
        <w:sdtPr>
          <w:id w:val="1264343124"/>
          <w:citation/>
        </w:sdtPr>
        <w:sdtEndPr/>
        <w:sdtContent>
          <w:r w:rsidR="00DA11E3">
            <w:fldChar w:fldCharType="begin"/>
          </w:r>
          <w:r w:rsidR="00DA11E3">
            <w:instrText xml:space="preserve"> CITATION Kinner2017 \l 1031 </w:instrText>
          </w:r>
          <w:r w:rsidR="00D36A0D">
            <w:instrText xml:space="preserve"> \m Scheffel2021</w:instrText>
          </w:r>
          <w:r w:rsidR="00DA11E3">
            <w:fldChar w:fldCharType="separate"/>
          </w:r>
          <w:r w:rsidR="00D36A0D">
            <w:rPr>
              <w:noProof/>
            </w:rPr>
            <w:t xml:space="preserve">(Kinner, et al., 2017; </w:t>
          </w:r>
          <w:r w:rsidR="00D36A0D" w:rsidRPr="00D36A0D">
            <w:rPr>
              <w:noProof/>
            </w:rPr>
            <w:t>Scheffel, et al., 2021)</w:t>
          </w:r>
          <w:r w:rsidR="00DA11E3">
            <w:fldChar w:fldCharType="end"/>
          </w:r>
        </w:sdtContent>
      </w:sdt>
      <w:r w:rsidR="00D36A0D">
        <w:t>.</w:t>
      </w:r>
      <w:r>
        <w:t xml:space="preserve"> </w:t>
      </w:r>
      <w:r w:rsidR="006A432A">
        <w:t>Dabei konnten große individuelle Unterschiede im empfundenen kognitiven Effort beobachtet werden</w:t>
      </w:r>
      <w:sdt>
        <w:sdtPr>
          <w:id w:val="1757634718"/>
          <w:citation/>
        </w:sdtPr>
        <w:sdtEndPr/>
        <w:sdtContent>
          <w:r w:rsidR="00D36A0D">
            <w:fldChar w:fldCharType="begin"/>
          </w:r>
          <w:r w:rsidR="00D36A0D">
            <w:instrText xml:space="preserve"> CITATION Scheffel2021 \l 1031 </w:instrText>
          </w:r>
          <w:r w:rsidR="00D36A0D">
            <w:fldChar w:fldCharType="separate"/>
          </w:r>
          <w:r w:rsidR="00D36A0D">
            <w:rPr>
              <w:noProof/>
            </w:rPr>
            <w:t xml:space="preserve"> </w:t>
          </w:r>
          <w:r w:rsidR="00D36A0D" w:rsidRPr="00D36A0D">
            <w:rPr>
              <w:noProof/>
            </w:rPr>
            <w:t>(Scheffel, et al., 2021)</w:t>
          </w:r>
          <w:r w:rsidR="00D36A0D">
            <w:fldChar w:fldCharType="end"/>
          </w:r>
        </w:sdtContent>
      </w:sdt>
      <w:r w:rsidR="006A432A">
        <w:t xml:space="preserve">. Ziel ist es, mit Hilfe des adaptierten Paradigmas individuelle subjektive Werte </w:t>
      </w:r>
      <w:r w:rsidR="002C54A3">
        <w:t xml:space="preserve">von </w:t>
      </w:r>
      <w:r w:rsidR="00CE65CE" w:rsidRPr="008522F4">
        <w:t>verschiedene</w:t>
      </w:r>
      <w:r w:rsidR="002C54A3">
        <w:t>n</w:t>
      </w:r>
      <w:r w:rsidR="00CE65CE" w:rsidRPr="008522F4">
        <w:t xml:space="preserve"> Emotionsre</w:t>
      </w:r>
      <w:r w:rsidR="00CE65CE" w:rsidRPr="00B021A9">
        <w:t>gulationsstrategien</w:t>
      </w:r>
      <w:r w:rsidR="002C54A3">
        <w:t xml:space="preserve"> zu bestimmen</w:t>
      </w:r>
      <w:r w:rsidR="00CE65CE" w:rsidRPr="008522F4">
        <w:t xml:space="preserve">. </w:t>
      </w:r>
    </w:p>
    <w:p w14:paraId="486D4664" w14:textId="1A648A97" w:rsidR="00295E5F" w:rsidRPr="00332840" w:rsidRDefault="002C54A3" w:rsidP="0052182D">
      <w:pPr>
        <w:contextualSpacing/>
        <w:rPr>
          <w:rFonts w:cs="Calibri"/>
          <w:b/>
        </w:rPr>
      </w:pPr>
      <w:r>
        <w:t>Individuelle subjektive Werte von n-Back Leveln und Emotionsregulationsstrategien sollen durch</w:t>
      </w:r>
      <w:ins w:id="2" w:author="Christoph Scheffel" w:date="2022-01-21T09:43:00Z">
        <w:r>
          <w:t xml:space="preserve"> </w:t>
        </w:r>
      </w:ins>
      <w:r w:rsidR="00CE65CE" w:rsidRPr="008522F4">
        <w:t xml:space="preserve">Persönlichkeitsvariablen sowie Effort-Maße </w:t>
      </w:r>
      <w:r w:rsidR="00E1285A" w:rsidRPr="008522F4">
        <w:t>vorher</w:t>
      </w:r>
      <w:r>
        <w:t>gesagt werden</w:t>
      </w:r>
      <w:r w:rsidR="00E1285A" w:rsidRPr="008522F4">
        <w:t>.</w:t>
      </w:r>
      <w:r>
        <w:rPr>
          <w:rFonts w:cs="Calibri"/>
        </w:rPr>
        <w:t xml:space="preserve"> </w:t>
      </w:r>
      <w:r w:rsidR="00134240" w:rsidRPr="00332840">
        <w:rPr>
          <w:rFonts w:cs="Calibri"/>
        </w:rPr>
        <w:t>Die Erhebungen sollen aus Online-Fragebögen und zwei Laborterminen bestehen</w:t>
      </w:r>
      <w:r>
        <w:rPr>
          <w:rFonts w:cs="Calibri"/>
        </w:rPr>
        <w:t>. D</w:t>
      </w:r>
      <w:r w:rsidR="00134240" w:rsidRPr="00332840">
        <w:rPr>
          <w:rFonts w:cs="Calibri"/>
        </w:rPr>
        <w:t xml:space="preserve">as Projekt </w:t>
      </w:r>
      <w:r>
        <w:rPr>
          <w:rFonts w:cs="Calibri"/>
        </w:rPr>
        <w:t xml:space="preserve">mündet </w:t>
      </w:r>
      <w:r w:rsidR="00134240" w:rsidRPr="00332840">
        <w:rPr>
          <w:rFonts w:cs="Calibri"/>
        </w:rPr>
        <w:t>in zwei Registered Reports</w:t>
      </w:r>
      <w:r w:rsidR="009C1756">
        <w:rPr>
          <w:rFonts w:cs="Calibri"/>
        </w:rPr>
        <w:t xml:space="preserve"> (</w:t>
      </w:r>
      <w:r w:rsidR="009C1756" w:rsidRPr="009C1756">
        <w:rPr>
          <w:rFonts w:cs="Calibri"/>
        </w:rPr>
        <w:t>https://www.cos.io/initiatives/registered-reports</w:t>
      </w:r>
      <w:r w:rsidR="009C1756">
        <w:rPr>
          <w:rFonts w:cs="Calibri"/>
        </w:rPr>
        <w:t>)</w:t>
      </w:r>
      <w:r w:rsidR="00134240" w:rsidRPr="00332840">
        <w:rPr>
          <w:rFonts w:cs="Calibri"/>
        </w:rPr>
        <w:t xml:space="preserve">, die sich jeweils auf </w:t>
      </w:r>
      <w:r w:rsidR="003635EF">
        <w:rPr>
          <w:rFonts w:cs="Calibri"/>
        </w:rPr>
        <w:t>eine der Hauptfragestellungen</w:t>
      </w:r>
      <w:r w:rsidR="00134240" w:rsidRPr="00332840">
        <w:rPr>
          <w:rFonts w:cs="Calibri"/>
        </w:rPr>
        <w:t xml:space="preserve"> fokussieren.</w:t>
      </w:r>
      <w:r>
        <w:rPr>
          <w:rFonts w:cs="Calibri"/>
        </w:rPr>
        <w:t xml:space="preserve"> </w:t>
      </w:r>
    </w:p>
    <w:p w14:paraId="233256AD" w14:textId="77777777" w:rsidR="0031028E" w:rsidRPr="00332840" w:rsidRDefault="0031028E" w:rsidP="0031028E">
      <w:pPr>
        <w:pStyle w:val="Listenabsatz"/>
        <w:spacing w:after="0" w:line="240" w:lineRule="auto"/>
        <w:ind w:left="0"/>
        <w:rPr>
          <w:rFonts w:cs="Calibri"/>
          <w:b/>
        </w:rPr>
      </w:pPr>
    </w:p>
    <w:p w14:paraId="5D33F759" w14:textId="77777777" w:rsidR="004B6A53" w:rsidRPr="00332840" w:rsidRDefault="007D677A" w:rsidP="0031028E">
      <w:pPr>
        <w:pStyle w:val="Listenabsatz"/>
        <w:spacing w:after="0" w:line="240" w:lineRule="auto"/>
        <w:ind w:left="0"/>
        <w:rPr>
          <w:rFonts w:cs="Calibri"/>
          <w:b/>
        </w:rPr>
      </w:pPr>
      <w:r w:rsidRPr="00332840">
        <w:rPr>
          <w:rFonts w:cs="Calibri"/>
          <w:b/>
        </w:rPr>
        <w:t xml:space="preserve">3.2. </w:t>
      </w:r>
      <w:r w:rsidRPr="00332840">
        <w:rPr>
          <w:rFonts w:cs="Calibri"/>
          <w:b/>
        </w:rPr>
        <w:tab/>
        <w:t xml:space="preserve">Stand der Forschung </w:t>
      </w:r>
    </w:p>
    <w:p w14:paraId="2DA4FCA1" w14:textId="1D1E7E15" w:rsidR="005F2166" w:rsidRDefault="00FC7CF5" w:rsidP="00BA3E90">
      <w:pPr>
        <w:pStyle w:val="Listenabsatz"/>
        <w:spacing w:after="0" w:line="240" w:lineRule="auto"/>
        <w:ind w:left="0"/>
        <w:jc w:val="both"/>
        <w:rPr>
          <w:rFonts w:cs="Calibri"/>
        </w:rPr>
      </w:pPr>
      <w:r>
        <w:rPr>
          <w:rFonts w:cs="Calibri"/>
        </w:rPr>
        <w:t xml:space="preserve">Kognitiver Effort </w:t>
      </w:r>
      <w:r w:rsidR="00E40767">
        <w:rPr>
          <w:rFonts w:cs="Calibri"/>
        </w:rPr>
        <w:t>wird von Personen bewertet und ist eher mit Kosten für das Individuum verbunden</w:t>
      </w:r>
      <w:r w:rsidR="00D36A0D">
        <w:rPr>
          <w:rFonts w:cs="Calibri"/>
        </w:rPr>
        <w:t xml:space="preserve"> </w:t>
      </w:r>
      <w:sdt>
        <w:sdtPr>
          <w:rPr>
            <w:rFonts w:cs="Calibri"/>
          </w:rPr>
          <w:id w:val="110483002"/>
          <w:citation/>
        </w:sdtPr>
        <w:sdtEndPr/>
        <w:sdtContent>
          <w:r w:rsidR="00D36A0D">
            <w:rPr>
              <w:rFonts w:cs="Calibri"/>
            </w:rPr>
            <w:fldChar w:fldCharType="begin"/>
          </w:r>
          <w:r w:rsidR="00D36A0D">
            <w:rPr>
              <w:rFonts w:cs="Calibri"/>
            </w:rPr>
            <w:instrText xml:space="preserve"> CITATION Kool2010 \l 1031 </w:instrText>
          </w:r>
          <w:r w:rsidR="00D36A0D">
            <w:rPr>
              <w:rFonts w:cs="Calibri"/>
            </w:rPr>
            <w:fldChar w:fldCharType="separate"/>
          </w:r>
          <w:r w:rsidR="00D36A0D" w:rsidRPr="00D36A0D">
            <w:rPr>
              <w:rFonts w:cs="Calibri"/>
              <w:noProof/>
            </w:rPr>
            <w:t>(Kool, McGuire, Rosen, &amp; Botvinick, 2010)</w:t>
          </w:r>
          <w:r w:rsidR="00D36A0D">
            <w:rPr>
              <w:rFonts w:cs="Calibri"/>
            </w:rPr>
            <w:fldChar w:fldCharType="end"/>
          </w:r>
        </w:sdtContent>
      </w:sdt>
      <w:r w:rsidR="00E40767" w:rsidRPr="00AB709C">
        <w:rPr>
          <w:rFonts w:cs="Calibri"/>
        </w:rPr>
        <w:t>. Diese Kosten scheinen aber subjektiv und individuell sehr verschieden zu sein</w:t>
      </w:r>
      <w:r w:rsidR="00D36A0D">
        <w:rPr>
          <w:rFonts w:cs="Calibri"/>
        </w:rPr>
        <w:t xml:space="preserve"> </w:t>
      </w:r>
      <w:sdt>
        <w:sdtPr>
          <w:rPr>
            <w:rFonts w:cs="Calibri"/>
          </w:rPr>
          <w:id w:val="-1056156164"/>
          <w:citation/>
        </w:sdtPr>
        <w:sdtEndPr/>
        <w:sdtContent>
          <w:r w:rsidR="00D36A0D">
            <w:rPr>
              <w:rFonts w:cs="Calibri"/>
            </w:rPr>
            <w:fldChar w:fldCharType="begin"/>
          </w:r>
          <w:r w:rsidR="00D36A0D">
            <w:rPr>
              <w:rFonts w:cs="Calibri"/>
            </w:rPr>
            <w:instrText xml:space="preserve"> CITATION Kool2010 \l 1031  \m Cocker2012</w:instrText>
          </w:r>
          <w:r w:rsidR="00D36A0D">
            <w:rPr>
              <w:rFonts w:cs="Calibri"/>
            </w:rPr>
            <w:fldChar w:fldCharType="separate"/>
          </w:r>
          <w:r w:rsidR="00D36A0D" w:rsidRPr="00D36A0D">
            <w:rPr>
              <w:rFonts w:cs="Calibri"/>
              <w:noProof/>
            </w:rPr>
            <w:t>(Kool, McGuire, Rosen, &amp; Botvinick, 2010; Cocker, Hosking, Benoit, &amp; Winstanley, 2012)</w:t>
          </w:r>
          <w:r w:rsidR="00D36A0D">
            <w:rPr>
              <w:rFonts w:cs="Calibri"/>
            </w:rPr>
            <w:fldChar w:fldCharType="end"/>
          </w:r>
        </w:sdtContent>
      </w:sdt>
      <w:r w:rsidR="00E40767" w:rsidRPr="00AB709C">
        <w:rPr>
          <w:rFonts w:cs="Calibri"/>
        </w:rPr>
        <w:t>.</w:t>
      </w:r>
      <w:r w:rsidR="00FD5B5D" w:rsidRPr="00AB709C">
        <w:rPr>
          <w:rFonts w:cs="Calibri"/>
        </w:rPr>
        <w:t xml:space="preserve"> Um diese subjektiven Bewertungen erfassen zu können, wurde zunächst</w:t>
      </w:r>
      <w:r w:rsidR="008D0708" w:rsidRPr="00AB709C">
        <w:rPr>
          <w:rFonts w:cs="Calibri"/>
        </w:rPr>
        <w:t xml:space="preserve"> auf Selbstberichte - sowohl State-Berichte (NASA-TLX</w:t>
      </w:r>
      <w:r w:rsidR="00D36A0D">
        <w:rPr>
          <w:rFonts w:cs="Calibri"/>
        </w:rPr>
        <w:t>)</w:t>
      </w:r>
      <w:sdt>
        <w:sdtPr>
          <w:rPr>
            <w:rFonts w:cs="Calibri"/>
          </w:rPr>
          <w:id w:val="618883179"/>
          <w:citation/>
        </w:sdtPr>
        <w:sdtEndPr/>
        <w:sdtContent>
          <w:r w:rsidR="00D36A0D">
            <w:rPr>
              <w:rFonts w:cs="Calibri"/>
            </w:rPr>
            <w:fldChar w:fldCharType="begin"/>
          </w:r>
          <w:r w:rsidR="00D36A0D">
            <w:rPr>
              <w:rFonts w:cs="Calibri"/>
            </w:rPr>
            <w:instrText xml:space="preserve"> CITATION Hart1988 \l 1031 </w:instrText>
          </w:r>
          <w:r w:rsidR="00D36A0D">
            <w:rPr>
              <w:rFonts w:cs="Calibri"/>
            </w:rPr>
            <w:fldChar w:fldCharType="separate"/>
          </w:r>
          <w:r w:rsidR="00D36A0D">
            <w:rPr>
              <w:rFonts w:cs="Calibri"/>
              <w:noProof/>
            </w:rPr>
            <w:t xml:space="preserve"> </w:t>
          </w:r>
          <w:r w:rsidR="00D36A0D" w:rsidRPr="00D36A0D">
            <w:rPr>
              <w:rFonts w:cs="Calibri"/>
              <w:noProof/>
            </w:rPr>
            <w:t>(Hart &amp; Staveland, 1988)</w:t>
          </w:r>
          <w:r w:rsidR="00D36A0D">
            <w:rPr>
              <w:rFonts w:cs="Calibri"/>
            </w:rPr>
            <w:fldChar w:fldCharType="end"/>
          </w:r>
        </w:sdtContent>
      </w:sdt>
      <w:r w:rsidR="008D0708" w:rsidRPr="00AB709C">
        <w:rPr>
          <w:rFonts w:cs="Calibri"/>
        </w:rPr>
        <w:t>, als auch Trait</w:t>
      </w:r>
      <w:r w:rsidR="00D36A0D">
        <w:rPr>
          <w:rFonts w:cs="Calibri"/>
        </w:rPr>
        <w:t xml:space="preserve">-Berichte (Need for Cognition) </w:t>
      </w:r>
      <w:sdt>
        <w:sdtPr>
          <w:rPr>
            <w:rFonts w:cs="Calibri"/>
          </w:rPr>
          <w:id w:val="1984491842"/>
          <w:citation/>
        </w:sdtPr>
        <w:sdtEndPr/>
        <w:sdtContent>
          <w:r w:rsidR="00D36A0D">
            <w:rPr>
              <w:rFonts w:cs="Calibri"/>
            </w:rPr>
            <w:fldChar w:fldCharType="begin"/>
          </w:r>
          <w:r w:rsidR="00D36A0D">
            <w:rPr>
              <w:rFonts w:cs="Calibri"/>
            </w:rPr>
            <w:instrText xml:space="preserve">CITATION Cacioppo1982 \t  \l 1031 </w:instrText>
          </w:r>
          <w:r w:rsidR="00D36A0D">
            <w:rPr>
              <w:rFonts w:cs="Calibri"/>
            </w:rPr>
            <w:fldChar w:fldCharType="separate"/>
          </w:r>
          <w:r w:rsidR="00D36A0D" w:rsidRPr="00D36A0D">
            <w:rPr>
              <w:rFonts w:cs="Calibri"/>
              <w:noProof/>
            </w:rPr>
            <w:t>(Cacioppo &amp; Petty, 1982)</w:t>
          </w:r>
          <w:r w:rsidR="00D36A0D">
            <w:rPr>
              <w:rFonts w:cs="Calibri"/>
            </w:rPr>
            <w:fldChar w:fldCharType="end"/>
          </w:r>
        </w:sdtContent>
      </w:sdt>
      <w:r w:rsidR="008D0708" w:rsidRPr="00AB709C">
        <w:rPr>
          <w:rFonts w:cs="Calibri"/>
        </w:rPr>
        <w:t xml:space="preserve"> -</w:t>
      </w:r>
      <w:r w:rsidR="008D0708">
        <w:rPr>
          <w:rFonts w:cs="Calibri"/>
        </w:rPr>
        <w:t xml:space="preserve"> </w:t>
      </w:r>
      <w:r w:rsidR="0052182D">
        <w:rPr>
          <w:rFonts w:cs="Calibri"/>
        </w:rPr>
        <w:t>zurückgegriffen</w:t>
      </w:r>
      <w:r w:rsidR="008D0708">
        <w:rPr>
          <w:rFonts w:cs="Calibri"/>
        </w:rPr>
        <w:t xml:space="preserve">. </w:t>
      </w:r>
      <w:r w:rsidR="00CE65CE" w:rsidRPr="00332840">
        <w:rPr>
          <w:rFonts w:cs="Calibri"/>
        </w:rPr>
        <w:t>Westbrook, Kester und Braver</w:t>
      </w:r>
      <w:r w:rsidR="008D0708">
        <w:rPr>
          <w:rFonts w:cs="Calibri"/>
        </w:rPr>
        <w:t xml:space="preserve"> (2013)</w:t>
      </w:r>
      <w:r w:rsidR="000923A8">
        <w:rPr>
          <w:rFonts w:cs="Calibri"/>
        </w:rPr>
        <w:t xml:space="preserve"> entwickelten schließlich das Cognitive Effort Discounting Paradigma (COG-ED), um individuelle subjektive Werte</w:t>
      </w:r>
      <w:r w:rsidR="00CE65CE" w:rsidRPr="00332840">
        <w:rPr>
          <w:rFonts w:cs="Calibri"/>
        </w:rPr>
        <w:t xml:space="preserve"> </w:t>
      </w:r>
      <w:r w:rsidR="00BA3E90" w:rsidRPr="00332840">
        <w:rPr>
          <w:rFonts w:cs="Calibri"/>
        </w:rPr>
        <w:t xml:space="preserve">für Level einer n-back Aufgabe </w:t>
      </w:r>
      <w:r w:rsidR="000923A8">
        <w:rPr>
          <w:rFonts w:cs="Calibri"/>
        </w:rPr>
        <w:t xml:space="preserve">quantifizieren zu können. Der </w:t>
      </w:r>
      <w:r w:rsidR="0074307E">
        <w:rPr>
          <w:rFonts w:cs="Calibri"/>
        </w:rPr>
        <w:t xml:space="preserve">Grundgedanke dieses Paradigmas besteht darin, dass Personen sich zwischen zwei Alternativen entscheiden: Entweder für eine kognitiv weniger anstrengende Aufgabe für einen kleineren Geldbetrag oder für eine kognitiv anstrengendere Aufgabe für einen höheren Geldbetrag. </w:t>
      </w:r>
      <w:r w:rsidR="0025192E">
        <w:rPr>
          <w:rFonts w:cs="Calibri"/>
        </w:rPr>
        <w:t xml:space="preserve">Je nach Entscheidung der Person verändert sich einer der Beträge und es muss neu entschieden werden, insgesamt sechsmal. </w:t>
      </w:r>
      <w:r w:rsidR="0074307E">
        <w:rPr>
          <w:rFonts w:cs="Calibri"/>
        </w:rPr>
        <w:t xml:space="preserve">Dieses Prozedere </w:t>
      </w:r>
      <w:r w:rsidR="0074307E">
        <w:rPr>
          <w:rFonts w:cs="Calibri"/>
        </w:rPr>
        <w:lastRenderedPageBreak/>
        <w:t xml:space="preserve">wird </w:t>
      </w:r>
      <w:r w:rsidR="0025192E">
        <w:rPr>
          <w:rFonts w:cs="Calibri"/>
        </w:rPr>
        <w:t xml:space="preserve">so lange </w:t>
      </w:r>
      <w:r w:rsidR="0074307E">
        <w:rPr>
          <w:rFonts w:cs="Calibri"/>
        </w:rPr>
        <w:t xml:space="preserve">wiederholt, bis die subjektiven Werte aller Anforderungsstufen (in der Originalpublikation n-Back Level) bestimmt wurden. </w:t>
      </w:r>
      <w:r w:rsidR="00BA3E90" w:rsidRPr="00332840">
        <w:rPr>
          <w:rFonts w:cs="Calibri"/>
        </w:rPr>
        <w:t>Die Studie fand sowohl Altersunterschiede im Effort-Discounting-Verhalten, als auch Unterschiede zwischen Probanden in Abhängigkeit von deren Ausprägung in Need for Cognition, dem individuellen Kognitionsbedürfnis. Da das Paradigma jedoch die Grundannahme hat, dass das leichteste n-</w:t>
      </w:r>
      <w:r w:rsidR="0025192E">
        <w:rPr>
          <w:rFonts w:cs="Calibri"/>
        </w:rPr>
        <w:t>B</w:t>
      </w:r>
      <w:r w:rsidR="0025192E" w:rsidRPr="00332840">
        <w:rPr>
          <w:rFonts w:cs="Calibri"/>
        </w:rPr>
        <w:t xml:space="preserve">ack </w:t>
      </w:r>
      <w:r w:rsidR="00BA3E90" w:rsidRPr="00332840">
        <w:rPr>
          <w:rFonts w:cs="Calibri"/>
        </w:rPr>
        <w:t xml:space="preserve">Level für alle Probanden den höchsten subjektiven Wert hat, während schwierigere Level demgegenüber abgewertet werden, konnten die Befunde mehrfach nicht repliziert werden </w:t>
      </w:r>
      <w:sdt>
        <w:sdtPr>
          <w:rPr>
            <w:rFonts w:cs="Calibri"/>
          </w:rPr>
          <w:id w:val="1276902384"/>
          <w:citation/>
        </w:sdtPr>
        <w:sdtEndPr/>
        <w:sdtContent>
          <w:r w:rsidR="00D36A0D">
            <w:rPr>
              <w:rFonts w:cs="Calibri"/>
            </w:rPr>
            <w:fldChar w:fldCharType="begin"/>
          </w:r>
          <w:r w:rsidR="00D36A0D">
            <w:rPr>
              <w:rFonts w:cs="Calibri"/>
            </w:rPr>
            <w:instrText xml:space="preserve"> CITATION Kramer2021 \l 1031  \m Crawford2021</w:instrText>
          </w:r>
          <w:r w:rsidR="00D36A0D">
            <w:rPr>
              <w:rFonts w:cs="Calibri"/>
            </w:rPr>
            <w:fldChar w:fldCharType="separate"/>
          </w:r>
          <w:r w:rsidR="00D36A0D" w:rsidRPr="00D36A0D">
            <w:rPr>
              <w:rFonts w:cs="Calibri"/>
              <w:noProof/>
            </w:rPr>
            <w:t>(Kramer, Van Duijvenvoorde, Krabbendam, &amp; Huizenga, 2021; Crawford, Eisenstein, Peelle, &amp; Braver, 2021)</w:t>
          </w:r>
          <w:r w:rsidR="00D36A0D">
            <w:rPr>
              <w:rFonts w:cs="Calibri"/>
            </w:rPr>
            <w:fldChar w:fldCharType="end"/>
          </w:r>
        </w:sdtContent>
      </w:sdt>
      <w:r w:rsidR="00BA3E90" w:rsidRPr="00332840">
        <w:rPr>
          <w:rFonts w:cs="Calibri"/>
        </w:rPr>
        <w:t>.</w:t>
      </w:r>
      <w:r w:rsidR="00521D0B" w:rsidRPr="00332840">
        <w:rPr>
          <w:rFonts w:cs="Calibri"/>
        </w:rPr>
        <w:t xml:space="preserve"> Vor allem im Kontext von Need for Cognition liegt es nahe, dass Menschen mit einer höheren Ausprägung eben nicht das einfachste Level bevorzugen, was durch das Paradigma von Westbrook et al. aber nicht abgebildet werden kann.</w:t>
      </w:r>
      <w:r w:rsidR="00F75931">
        <w:rPr>
          <w:rFonts w:cs="Calibri"/>
        </w:rPr>
        <w:t xml:space="preserve"> Es stellt sich außerdem die Frage, ob das Paradigma auf andere Aufgaben mit kognitiven Anforderungsstufen, zum Beispiel auf Regulation emotionaler Inhalte, angewendet werden kann.</w:t>
      </w:r>
    </w:p>
    <w:p w14:paraId="2D7C8A86" w14:textId="53EBFE0F" w:rsidR="003C27CB" w:rsidRDefault="00F75931">
      <w:pPr>
        <w:pStyle w:val="Listenabsatz"/>
        <w:spacing w:after="0" w:line="240" w:lineRule="auto"/>
        <w:ind w:left="0"/>
        <w:jc w:val="both"/>
        <w:rPr>
          <w:rFonts w:cs="Calibri"/>
        </w:rPr>
      </w:pPr>
      <w:r>
        <w:rPr>
          <w:rFonts w:cs="Calibri"/>
        </w:rPr>
        <w:t>Im Prozessmodell der Emotionsregulation (ER)</w:t>
      </w:r>
      <w:r w:rsidR="00D36A0D">
        <w:rPr>
          <w:rFonts w:cs="Calibri"/>
        </w:rPr>
        <w:t xml:space="preserve"> </w:t>
      </w:r>
      <w:sdt>
        <w:sdtPr>
          <w:rPr>
            <w:rFonts w:cs="Calibri"/>
          </w:rPr>
          <w:id w:val="-1889642349"/>
          <w:citation/>
        </w:sdtPr>
        <w:sdtEndPr/>
        <w:sdtContent>
          <w:r w:rsidR="00D36A0D">
            <w:rPr>
              <w:rFonts w:cs="Calibri"/>
            </w:rPr>
            <w:fldChar w:fldCharType="begin"/>
          </w:r>
          <w:r w:rsidR="00D36A0D">
            <w:rPr>
              <w:rFonts w:cs="Calibri"/>
            </w:rPr>
            <w:instrText xml:space="preserve"> CITATION Gross1998a \l 1031 </w:instrText>
          </w:r>
          <w:r w:rsidR="00D36A0D">
            <w:rPr>
              <w:rFonts w:cs="Calibri"/>
            </w:rPr>
            <w:fldChar w:fldCharType="separate"/>
          </w:r>
          <w:r w:rsidR="00D36A0D" w:rsidRPr="00D36A0D">
            <w:rPr>
              <w:rFonts w:cs="Calibri"/>
              <w:noProof/>
            </w:rPr>
            <w:t>(Gross, 1998)</w:t>
          </w:r>
          <w:r w:rsidR="00D36A0D">
            <w:rPr>
              <w:rFonts w:cs="Calibri"/>
            </w:rPr>
            <w:fldChar w:fldCharType="end"/>
          </w:r>
        </w:sdtContent>
      </w:sdt>
      <w:r w:rsidR="00D36A0D">
        <w:rPr>
          <w:rFonts w:cs="Calibri"/>
        </w:rPr>
        <w:t xml:space="preserve"> </w:t>
      </w:r>
      <w:r>
        <w:rPr>
          <w:rFonts w:cs="Calibri"/>
        </w:rPr>
        <w:t xml:space="preserve">wurde spezifiziert, dass kognitive Kontrolle zur Implementation von ER-Strategien benötigt wird. </w:t>
      </w:r>
      <w:r w:rsidR="00666B77">
        <w:rPr>
          <w:rFonts w:cs="Calibri"/>
        </w:rPr>
        <w:t>Es konnte mehrfach gezeigt werden, dass ER kognitiven Effort benötigt (z.B. Kinner et al., 2017) und verschiedene Strategien mit unterschiedlichem subjektiven Effort einhergehen (Scheffel et al., 2021).</w:t>
      </w:r>
      <w:r w:rsidR="00033142">
        <w:rPr>
          <w:rFonts w:cs="Calibri"/>
        </w:rPr>
        <w:t xml:space="preserve"> E</w:t>
      </w:r>
      <w:r w:rsidR="00033142" w:rsidRPr="00332840">
        <w:rPr>
          <w:rFonts w:cs="Calibri"/>
        </w:rPr>
        <w:t xml:space="preserve">igene Untersuchungen </w:t>
      </w:r>
      <w:r w:rsidR="00033142">
        <w:rPr>
          <w:rFonts w:cs="Calibri"/>
        </w:rPr>
        <w:t xml:space="preserve">haben </w:t>
      </w:r>
      <w:r w:rsidR="00033142" w:rsidRPr="00332840">
        <w:rPr>
          <w:rFonts w:cs="Calibri"/>
        </w:rPr>
        <w:t>gezeigt, dass Probanden sich bei freier Auswahl für die Strategie entscheiden, die sie am wenigsten Anstrengung kostet, auch wenn diese Strategie für sie weniger effektiv negative Emotionen reduziert (Scheffel et al. 2021).</w:t>
      </w:r>
      <w:r w:rsidR="00033142">
        <w:rPr>
          <w:rFonts w:cs="Calibri"/>
        </w:rPr>
        <w:t xml:space="preserve"> Dabei fehlen jedoch Informationen bezüglich der nicht-gewählten Strategien. Das vorliegende Projekt möchte dies angehen und </w:t>
      </w:r>
      <w:r w:rsidR="003C27CB" w:rsidRPr="00332840">
        <w:rPr>
          <w:rFonts w:cs="Calibri"/>
        </w:rPr>
        <w:t xml:space="preserve">subjektive Werte </w:t>
      </w:r>
      <w:r w:rsidR="005049D3">
        <w:rPr>
          <w:rFonts w:cs="Calibri"/>
        </w:rPr>
        <w:t xml:space="preserve">von ER-Strategien </w:t>
      </w:r>
      <w:r w:rsidR="00033142">
        <w:rPr>
          <w:rFonts w:cs="Calibri"/>
        </w:rPr>
        <w:t>quantifizieren</w:t>
      </w:r>
      <w:r w:rsidR="005049D3">
        <w:rPr>
          <w:rFonts w:cs="Calibri"/>
        </w:rPr>
        <w:t>.</w:t>
      </w:r>
      <w:r w:rsidR="00033142">
        <w:rPr>
          <w:rFonts w:cs="Calibri"/>
        </w:rPr>
        <w:t xml:space="preserve"> Daher soll hier unser angepasstes Paradigma im Kontext Emotionsregulation erprobt werden.</w:t>
      </w:r>
    </w:p>
    <w:p w14:paraId="1DDB0EF3" w14:textId="77777777" w:rsidR="008C7D7A" w:rsidRPr="00332840" w:rsidRDefault="008C7D7A" w:rsidP="00BA3E90">
      <w:pPr>
        <w:pStyle w:val="Listenabsatz"/>
        <w:spacing w:after="0" w:line="240" w:lineRule="auto"/>
        <w:ind w:left="0"/>
        <w:jc w:val="both"/>
        <w:rPr>
          <w:rFonts w:cs="Calibri"/>
        </w:rPr>
      </w:pPr>
      <w:r>
        <w:rPr>
          <w:rFonts w:cs="Calibri"/>
        </w:rPr>
        <w:t>Eine Pilotstudie mit N = 16 Probanden konnte bereits einen vorläufigen Proof of Concept liefern.</w:t>
      </w:r>
    </w:p>
    <w:p w14:paraId="77D932B3" w14:textId="77777777" w:rsidR="0031028E" w:rsidRPr="00332840" w:rsidRDefault="0031028E" w:rsidP="0031028E">
      <w:pPr>
        <w:pStyle w:val="Listenabsatz"/>
        <w:spacing w:after="0" w:line="240" w:lineRule="auto"/>
        <w:ind w:left="0"/>
        <w:rPr>
          <w:rFonts w:cs="Calibri"/>
        </w:rPr>
      </w:pPr>
    </w:p>
    <w:p w14:paraId="627B0698" w14:textId="77777777" w:rsidR="007D677A" w:rsidRPr="00332840" w:rsidRDefault="007D677A" w:rsidP="0031028E">
      <w:pPr>
        <w:pStyle w:val="Listenabsatz"/>
        <w:spacing w:after="0" w:line="240" w:lineRule="auto"/>
        <w:ind w:left="0"/>
        <w:rPr>
          <w:rFonts w:cs="Calibri"/>
          <w:b/>
        </w:rPr>
      </w:pPr>
      <w:r w:rsidRPr="00332840">
        <w:rPr>
          <w:rFonts w:cs="Calibri"/>
          <w:b/>
        </w:rPr>
        <w:t xml:space="preserve">3.3. </w:t>
      </w:r>
      <w:r w:rsidRPr="00332840">
        <w:rPr>
          <w:rFonts w:cs="Calibri"/>
          <w:b/>
        </w:rPr>
        <w:tab/>
        <w:t xml:space="preserve">Einordnung in die eigene Forschungstätigkeit </w:t>
      </w:r>
      <w:r w:rsidR="00446B9A" w:rsidRPr="00332840">
        <w:rPr>
          <w:rFonts w:cs="Calibri"/>
          <w:b/>
        </w:rPr>
        <w:t xml:space="preserve">&amp; Weiterqualifizierung </w:t>
      </w:r>
    </w:p>
    <w:p w14:paraId="24B8E1F1" w14:textId="31613B45" w:rsidR="00295E5F" w:rsidRPr="00332840" w:rsidRDefault="00521D0B" w:rsidP="00521D0B">
      <w:pPr>
        <w:spacing w:after="0" w:line="240" w:lineRule="auto"/>
        <w:jc w:val="both"/>
        <w:rPr>
          <w:szCs w:val="28"/>
        </w:rPr>
      </w:pPr>
      <w:r w:rsidRPr="00332840">
        <w:rPr>
          <w:szCs w:val="28"/>
        </w:rPr>
        <w:t>Beide Antragstellende befinden sich derzeit in ihrer Promotion. CS befasst sich mit subjektiven und objektiven Effort-Maßen bei der Emotionsregulation, sowie dem individuellen Auswahlverhalten bei der Entscheidung zwischen verschiedenen Emotionsregulationsstrategien.</w:t>
      </w:r>
      <w:r w:rsidR="00D50ECE">
        <w:rPr>
          <w:szCs w:val="28"/>
        </w:rPr>
        <w:t xml:space="preserve"> Die vorliegende Studie erweitert bisher gewonnene Erkenntnisse und stellt dabei die dritte (und letzte) Studie im Rahmen der Promotion dar.</w:t>
      </w:r>
      <w:r w:rsidRPr="00332840">
        <w:rPr>
          <w:szCs w:val="28"/>
        </w:rPr>
        <w:t xml:space="preserve"> JZ befasst sich mit Need for Cognition im Kontext von Wohlbefinden und persönlichen Ressourcen.</w:t>
      </w:r>
      <w:r w:rsidR="00350D46">
        <w:rPr>
          <w:szCs w:val="28"/>
        </w:rPr>
        <w:t xml:space="preserve"> Anhand der Studiendaten soll dafür die Forschungsfrage untersucht werden, ob Personen mit hohem Need for Cognition eher ihre eigenen Ressourcen überschätzen.</w:t>
      </w:r>
    </w:p>
    <w:p w14:paraId="63C0A387" w14:textId="77777777" w:rsidR="0031028E" w:rsidRPr="00332840" w:rsidRDefault="0031028E" w:rsidP="0031028E">
      <w:pPr>
        <w:spacing w:after="0" w:line="240" w:lineRule="auto"/>
        <w:rPr>
          <w:szCs w:val="28"/>
        </w:rPr>
      </w:pPr>
    </w:p>
    <w:p w14:paraId="704E6F18" w14:textId="77777777" w:rsidR="0031028E" w:rsidRPr="00332840" w:rsidRDefault="0031028E" w:rsidP="0031028E">
      <w:pPr>
        <w:spacing w:after="0" w:line="240" w:lineRule="auto"/>
        <w:rPr>
          <w:szCs w:val="28"/>
        </w:rPr>
      </w:pPr>
    </w:p>
    <w:p w14:paraId="0C08F1FE" w14:textId="77777777" w:rsidR="007D677A" w:rsidRPr="00332840" w:rsidRDefault="007D677A" w:rsidP="0031028E">
      <w:pPr>
        <w:pStyle w:val="Listenabsatz"/>
        <w:spacing w:after="0" w:line="240" w:lineRule="auto"/>
        <w:ind w:left="0"/>
        <w:rPr>
          <w:rFonts w:cs="Calibri"/>
          <w:b/>
        </w:rPr>
      </w:pPr>
      <w:r w:rsidRPr="00332840">
        <w:rPr>
          <w:rFonts w:cs="Calibri"/>
          <w:b/>
        </w:rPr>
        <w:t>3.</w:t>
      </w:r>
      <w:r w:rsidR="00B075BC" w:rsidRPr="00332840">
        <w:rPr>
          <w:rFonts w:cs="Calibri"/>
          <w:b/>
        </w:rPr>
        <w:t>4</w:t>
      </w:r>
      <w:r w:rsidRPr="00332840">
        <w:rPr>
          <w:rFonts w:cs="Calibri"/>
          <w:b/>
        </w:rPr>
        <w:t xml:space="preserve">. </w:t>
      </w:r>
      <w:r w:rsidRPr="00332840">
        <w:rPr>
          <w:rFonts w:cs="Calibri"/>
          <w:b/>
        </w:rPr>
        <w:tab/>
        <w:t xml:space="preserve">Einordnung in übergeordnete Projekte/ die Arbeit am Lehrstuhl </w:t>
      </w:r>
    </w:p>
    <w:p w14:paraId="5CDDEDCC" w14:textId="74116510" w:rsidR="007F5D2F" w:rsidRDefault="00D4574B" w:rsidP="0031028E">
      <w:pPr>
        <w:spacing w:after="0" w:line="240" w:lineRule="auto"/>
        <w:rPr>
          <w:szCs w:val="28"/>
        </w:rPr>
      </w:pPr>
      <w:r>
        <w:rPr>
          <w:szCs w:val="28"/>
        </w:rPr>
        <w:t xml:space="preserve">Das Forschungsprojekt stellt eine Verbindung zwischen </w:t>
      </w:r>
      <w:r w:rsidR="00332840" w:rsidRPr="00332840">
        <w:rPr>
          <w:szCs w:val="28"/>
        </w:rPr>
        <w:t>zwei der Themenschwerpunkte a</w:t>
      </w:r>
      <w:r>
        <w:rPr>
          <w:szCs w:val="28"/>
        </w:rPr>
        <w:t>n der Professur für</w:t>
      </w:r>
      <w:r w:rsidR="00332840" w:rsidRPr="00332840">
        <w:rPr>
          <w:szCs w:val="28"/>
        </w:rPr>
        <w:t xml:space="preserve"> Differentielle und Persönlichkeitspsychologie</w:t>
      </w:r>
      <w:r>
        <w:rPr>
          <w:szCs w:val="28"/>
        </w:rPr>
        <w:t xml:space="preserve"> dar</w:t>
      </w:r>
      <w:r w:rsidR="00332840" w:rsidRPr="00332840">
        <w:rPr>
          <w:szCs w:val="28"/>
        </w:rPr>
        <w:t>.</w:t>
      </w:r>
      <w:r>
        <w:rPr>
          <w:szCs w:val="28"/>
        </w:rPr>
        <w:t xml:space="preserve"> Einerseits wurden </w:t>
      </w:r>
      <w:r w:rsidR="000758B3">
        <w:rPr>
          <w:szCs w:val="28"/>
        </w:rPr>
        <w:t xml:space="preserve">kurz- und mittelfristige Folgen von Emotionsregulation umfangreich im Projekt </w:t>
      </w:r>
      <w:r w:rsidR="000758B3" w:rsidRPr="00350D46">
        <w:rPr>
          <w:i/>
          <w:szCs w:val="28"/>
        </w:rPr>
        <w:t>SFB 940 A5</w:t>
      </w:r>
      <w:r w:rsidR="000758B3">
        <w:rPr>
          <w:szCs w:val="28"/>
        </w:rPr>
        <w:t xml:space="preserve"> erforscht</w:t>
      </w:r>
      <w:r w:rsidR="00D36A0D">
        <w:rPr>
          <w:szCs w:val="28"/>
        </w:rPr>
        <w:t xml:space="preserve"> </w:t>
      </w:r>
      <w:sdt>
        <w:sdtPr>
          <w:rPr>
            <w:szCs w:val="28"/>
          </w:rPr>
          <w:id w:val="615872274"/>
          <w:citation/>
        </w:sdtPr>
        <w:sdtEndPr/>
        <w:sdtContent>
          <w:r w:rsidR="00D36A0D">
            <w:rPr>
              <w:szCs w:val="28"/>
            </w:rPr>
            <w:fldChar w:fldCharType="begin"/>
          </w:r>
          <w:r w:rsidR="00D36A0D">
            <w:rPr>
              <w:szCs w:val="28"/>
            </w:rPr>
            <w:instrText xml:space="preserve"> CITATION Diers2021 \l 1031  \m Scheffel2019b</w:instrText>
          </w:r>
          <w:r w:rsidR="00D36A0D">
            <w:rPr>
              <w:szCs w:val="28"/>
            </w:rPr>
            <w:fldChar w:fldCharType="separate"/>
          </w:r>
          <w:r w:rsidR="00D36A0D" w:rsidRPr="00D36A0D">
            <w:rPr>
              <w:noProof/>
              <w:szCs w:val="28"/>
            </w:rPr>
            <w:t>(Diers, et al., 2021; Scheffel, et al., 2019)</w:t>
          </w:r>
          <w:r w:rsidR="00D36A0D">
            <w:rPr>
              <w:szCs w:val="28"/>
            </w:rPr>
            <w:fldChar w:fldCharType="end"/>
          </w:r>
        </w:sdtContent>
      </w:sdt>
      <w:r w:rsidR="000758B3" w:rsidRPr="00AB709C">
        <w:rPr>
          <w:szCs w:val="28"/>
        </w:rPr>
        <w:t>.</w:t>
      </w:r>
      <w:r w:rsidR="00332840" w:rsidRPr="00AB709C">
        <w:rPr>
          <w:szCs w:val="28"/>
        </w:rPr>
        <w:t xml:space="preserve"> </w:t>
      </w:r>
      <w:r w:rsidR="007F5D2F" w:rsidRPr="00AB709C">
        <w:rPr>
          <w:szCs w:val="28"/>
        </w:rPr>
        <w:t xml:space="preserve">Dieses Wissen wurde in der laufenden Promotion von CS um Forschung zu kognitiven Kosten und Effort erweitert (Scheffel et al., 2021). Ein weiteres wichtiges Forschungsgebiet der Professur stellt kognitives Effortinvestment dar, welches im Projekt </w:t>
      </w:r>
      <w:r w:rsidR="007F5D2F" w:rsidRPr="00AB709C">
        <w:rPr>
          <w:i/>
          <w:szCs w:val="28"/>
        </w:rPr>
        <w:t>SFB 940 B6</w:t>
      </w:r>
      <w:r w:rsidR="007F5D2F" w:rsidRPr="00AB709C">
        <w:rPr>
          <w:szCs w:val="28"/>
        </w:rPr>
        <w:t xml:space="preserve"> umfangreich untersucht wurde </w:t>
      </w:r>
      <w:sdt>
        <w:sdtPr>
          <w:rPr>
            <w:szCs w:val="28"/>
          </w:rPr>
          <w:id w:val="-1237548750"/>
          <w:citation/>
        </w:sdtPr>
        <w:sdtEndPr/>
        <w:sdtContent>
          <w:r w:rsidR="00D36A0D">
            <w:rPr>
              <w:szCs w:val="28"/>
            </w:rPr>
            <w:fldChar w:fldCharType="begin"/>
          </w:r>
          <w:r w:rsidR="00D36A0D">
            <w:rPr>
              <w:szCs w:val="28"/>
            </w:rPr>
            <w:instrText xml:space="preserve"> CITATION Strobel2020 \l 1031 </w:instrText>
          </w:r>
          <w:r w:rsidR="00D36A0D">
            <w:rPr>
              <w:szCs w:val="28"/>
            </w:rPr>
            <w:fldChar w:fldCharType="separate"/>
          </w:r>
          <w:r w:rsidR="00D36A0D" w:rsidRPr="00D36A0D">
            <w:rPr>
              <w:noProof/>
              <w:szCs w:val="28"/>
            </w:rPr>
            <w:t>(Strobel, et al., 2020)</w:t>
          </w:r>
          <w:r w:rsidR="00D36A0D">
            <w:rPr>
              <w:szCs w:val="28"/>
            </w:rPr>
            <w:fldChar w:fldCharType="end"/>
          </w:r>
        </w:sdtContent>
      </w:sdt>
      <w:r w:rsidR="00D36A0D">
        <w:rPr>
          <w:szCs w:val="28"/>
        </w:rPr>
        <w:t>.</w:t>
      </w:r>
      <w:r w:rsidR="007F5D2F">
        <w:rPr>
          <w:szCs w:val="28"/>
        </w:rPr>
        <w:t xml:space="preserve"> Das vorliegende Projekt befindet sich damit in der Schnittstelle der Forschungstätigkeiten der Professur und erweitert dabei beide Schwerpunkte um neue Methoden und Herangehensweisen.</w:t>
      </w:r>
    </w:p>
    <w:p w14:paraId="645E8650" w14:textId="77777777" w:rsidR="00295E5F" w:rsidRPr="00332840" w:rsidRDefault="00295E5F" w:rsidP="0031028E">
      <w:pPr>
        <w:pStyle w:val="Listenabsatz"/>
        <w:spacing w:after="0" w:line="240" w:lineRule="auto"/>
        <w:ind w:left="0"/>
        <w:rPr>
          <w:rFonts w:cs="Calibri"/>
          <w:b/>
        </w:rPr>
      </w:pPr>
    </w:p>
    <w:p w14:paraId="195397A3" w14:textId="77777777" w:rsidR="0031028E" w:rsidRPr="00332840" w:rsidRDefault="0031028E" w:rsidP="0031028E">
      <w:pPr>
        <w:pStyle w:val="Listenabsatz"/>
        <w:spacing w:after="0" w:line="240" w:lineRule="auto"/>
        <w:ind w:left="0"/>
        <w:rPr>
          <w:rFonts w:cs="Calibri"/>
          <w:b/>
        </w:rPr>
      </w:pPr>
    </w:p>
    <w:p w14:paraId="36ED0342" w14:textId="77777777" w:rsidR="00AE6A22" w:rsidRPr="00312728" w:rsidRDefault="007D677A" w:rsidP="00AE6A22">
      <w:pPr>
        <w:pStyle w:val="Listenabsatz"/>
        <w:numPr>
          <w:ilvl w:val="0"/>
          <w:numId w:val="4"/>
        </w:numPr>
        <w:spacing w:after="0" w:line="240" w:lineRule="auto"/>
        <w:ind w:left="0" w:firstLine="0"/>
        <w:rPr>
          <w:rFonts w:cs="Calibri"/>
          <w:b/>
        </w:rPr>
      </w:pPr>
      <w:r w:rsidRPr="00332840">
        <w:rPr>
          <w:rFonts w:cs="Calibri"/>
          <w:b/>
        </w:rPr>
        <w:t xml:space="preserve">Ziele und Arbeitsprogramm </w:t>
      </w:r>
    </w:p>
    <w:p w14:paraId="43E51D1E" w14:textId="697A6BDC" w:rsidR="00DC2F76" w:rsidRDefault="00D60A3F" w:rsidP="008C7D7A">
      <w:pPr>
        <w:spacing w:after="0" w:line="240" w:lineRule="auto"/>
        <w:jc w:val="both"/>
        <w:rPr>
          <w:rFonts w:cs="Calibri"/>
        </w:rPr>
      </w:pPr>
      <w:r>
        <w:rPr>
          <w:rFonts w:cs="Calibri"/>
        </w:rPr>
        <w:t xml:space="preserve">Es sollen </w:t>
      </w:r>
      <w:r w:rsidR="005E0183" w:rsidRPr="00AB709C">
        <w:rPr>
          <w:rFonts w:cs="Calibri"/>
        </w:rPr>
        <w:t>junge, gesunde</w:t>
      </w:r>
      <w:r>
        <w:rPr>
          <w:rFonts w:cs="Calibri"/>
        </w:rPr>
        <w:t xml:space="preserve"> Probanden</w:t>
      </w:r>
      <w:r w:rsidR="008C7D7A">
        <w:rPr>
          <w:rFonts w:cs="Calibri"/>
        </w:rPr>
        <w:t xml:space="preserve"> im Alter von 18 bis</w:t>
      </w:r>
      <w:r w:rsidR="00D70AB0">
        <w:rPr>
          <w:rFonts w:cs="Calibri"/>
        </w:rPr>
        <w:t xml:space="preserve"> 30</w:t>
      </w:r>
      <w:r w:rsidR="008C7D7A">
        <w:rPr>
          <w:rFonts w:cs="Calibri"/>
        </w:rPr>
        <w:t xml:space="preserve"> Jahren über den Zentralen Experimentalserver der TUD rekrutiert werden. Interessenten können über den Link in der Einladungsmail die Persönlichkeitsfragebögen ausfüllen und sich dann für die Labortermine eintragen, die im Abstand von einer Woche stattfinden. Beim ersten Termin durchlaufen die Probanden vier verschiedene n-back Level und das Effort-Discounting-Paradigma am PC.</w:t>
      </w:r>
      <w:r w:rsidR="00DC2F76">
        <w:rPr>
          <w:rFonts w:cs="Calibri"/>
        </w:rPr>
        <w:t xml:space="preserve"> Dabei sollen die folgenden </w:t>
      </w:r>
      <w:r w:rsidR="00DC2F76">
        <w:rPr>
          <w:rFonts w:cs="Calibri"/>
        </w:rPr>
        <w:lastRenderedPageBreak/>
        <w:t>Forschungsfragen untersucht werden:</w:t>
      </w:r>
      <w:r w:rsidR="006D4CF8">
        <w:rPr>
          <w:rFonts w:cs="Calibri"/>
        </w:rPr>
        <w:t xml:space="preserve"> Reflektieren objektive und subjektive Task Load Maße die ansteigende Schwierigkeit der n-Back Level? Sinken die subjektiven Werte mit steigendem n-Back Level, auch unter Berücksichtigung der sinkenden Performanz? Haben Personen mit hohem Need for Cognition in höheren n-Back Leveln höhere subjektive Werte? </w:t>
      </w:r>
    </w:p>
    <w:p w14:paraId="3DA2D9E9" w14:textId="730954A3" w:rsidR="00D60A3F" w:rsidRDefault="008C7D7A" w:rsidP="008C7D7A">
      <w:pPr>
        <w:spacing w:after="0" w:line="240" w:lineRule="auto"/>
        <w:jc w:val="both"/>
        <w:rPr>
          <w:rFonts w:cs="Calibri"/>
        </w:rPr>
      </w:pPr>
      <w:r>
        <w:rPr>
          <w:rFonts w:cs="Calibri"/>
        </w:rPr>
        <w:t>Beim zweiten Termin absolvieren die Probanden ein kurzes Training der Emotionsregulationsstrategien am PC, bekommen dann Messaufnehmer für die Erfassung der Muskelaktivität im Gesicht (</w:t>
      </w:r>
      <w:r w:rsidRPr="009D1D7A">
        <w:rPr>
          <w:rFonts w:cs="Calibri"/>
          <w:i/>
        </w:rPr>
        <w:t>Currugator</w:t>
      </w:r>
      <w:r>
        <w:rPr>
          <w:rFonts w:cs="Calibri"/>
        </w:rPr>
        <w:t xml:space="preserve"> und </w:t>
      </w:r>
      <w:r w:rsidRPr="009D1D7A">
        <w:rPr>
          <w:rFonts w:cs="Calibri"/>
          <w:i/>
        </w:rPr>
        <w:t>Levator</w:t>
      </w:r>
      <w:r>
        <w:rPr>
          <w:rFonts w:cs="Calibri"/>
        </w:rPr>
        <w:t>) angelegt, und durchlaufen vier verschiedene Emotionsregulationsblöcke</w:t>
      </w:r>
      <w:r w:rsidR="00BF69DD">
        <w:rPr>
          <w:rFonts w:cs="Calibri"/>
        </w:rPr>
        <w:t xml:space="preserve"> (Kontrollbedingung Anschauen, sowie die Regulationsbedingungen Ablenken, Distanzieren und Unterdrücken)</w:t>
      </w:r>
      <w:r>
        <w:rPr>
          <w:rFonts w:cs="Calibri"/>
        </w:rPr>
        <w:t xml:space="preserve"> sowie das Effort-Discounting-Paradigma am PC</w:t>
      </w:r>
      <w:r w:rsidR="00BF69DD">
        <w:rPr>
          <w:rFonts w:cs="Calibri"/>
        </w:rPr>
        <w:t>. Anschließend können sie sich in einem letzten Block für eine der drei Regulationsstrategien entscheiden, die sie wiederholen möchten. Es folgt</w:t>
      </w:r>
      <w:r>
        <w:rPr>
          <w:rFonts w:cs="Calibri"/>
        </w:rPr>
        <w:t xml:space="preserve"> eine kurze Nachbefragung am Tablet. </w:t>
      </w:r>
      <w:r w:rsidR="00712A6D">
        <w:rPr>
          <w:rFonts w:cs="Calibri"/>
        </w:rPr>
        <w:t xml:space="preserve">Die hier interessierenden Forschungsfragen lauten: Was sind die individuellen subjektiven Werte von ER-Strategien? Durch welche behavioralen Maße und Persönlichkeitsmaße können diese subjektiven Werte vorhergesagt werden? </w:t>
      </w:r>
      <w:r w:rsidR="005D3B86">
        <w:rPr>
          <w:rFonts w:cs="Calibri"/>
        </w:rPr>
        <w:t xml:space="preserve">Außerdem gilt es herauszufinden, ob die subjektiven Werte beider Aufgaben miteinander korrespondieren. </w:t>
      </w:r>
      <w:r>
        <w:rPr>
          <w:rFonts w:cs="Calibri"/>
        </w:rPr>
        <w:t>Die Labortermine finden im EEG-Labor der Professur im BZW statt.</w:t>
      </w:r>
    </w:p>
    <w:p w14:paraId="5526F978" w14:textId="63BF258C" w:rsidR="00D60A3F" w:rsidRDefault="00D60A3F" w:rsidP="008C7D7A">
      <w:pPr>
        <w:spacing w:after="0" w:line="240" w:lineRule="auto"/>
        <w:jc w:val="both"/>
        <w:rPr>
          <w:rFonts w:cs="Calibri"/>
        </w:rPr>
      </w:pPr>
    </w:p>
    <w:p w14:paraId="0BC2A851" w14:textId="271D8C70" w:rsidR="005E0183" w:rsidRDefault="009E4F0C" w:rsidP="005E0183">
      <w:pPr>
        <w:spacing w:after="0" w:line="240" w:lineRule="auto"/>
        <w:jc w:val="both"/>
      </w:pPr>
      <w:r>
        <w:t xml:space="preserve">Die geplante Stichprobe umfasst </w:t>
      </w:r>
      <w:r>
        <w:rPr>
          <w:i/>
        </w:rPr>
        <w:t>N</w:t>
      </w:r>
      <w:r>
        <w:t xml:space="preserve"> = </w:t>
      </w:r>
      <w:del w:id="3" w:author="scheffel" w:date="2022-03-17T16:41:00Z">
        <w:r w:rsidR="005E0183" w:rsidDel="00E04B39">
          <w:delText xml:space="preserve">70 </w:delText>
        </w:r>
      </w:del>
      <w:ins w:id="4" w:author="scheffel" w:date="2022-03-17T16:41:00Z">
        <w:r w:rsidR="00E04B39">
          <w:t>120</w:t>
        </w:r>
        <w:r w:rsidR="00E04B39">
          <w:t xml:space="preserve"> </w:t>
        </w:r>
      </w:ins>
      <w:r w:rsidR="005E0183">
        <w:t>Probanden</w:t>
      </w:r>
      <w:r w:rsidR="00DA2D19">
        <w:t>,</w:t>
      </w:r>
      <w:r w:rsidR="005E0183">
        <w:t xml:space="preserve"> </w:t>
      </w:r>
      <w:r w:rsidR="005E0183" w:rsidRPr="00C311EC">
        <w:t>basier</w:t>
      </w:r>
      <w:r w:rsidR="00DA2D19" w:rsidRPr="00C311EC">
        <w:t>end auf folgender</w:t>
      </w:r>
      <w:r w:rsidR="005E0183" w:rsidRPr="00C311EC">
        <w:t xml:space="preserve"> Power-Berechnung</w:t>
      </w:r>
      <w:r w:rsidR="003175F8">
        <w:t xml:space="preserve"> in G*Power </w:t>
      </w:r>
      <w:sdt>
        <w:sdtPr>
          <w:id w:val="1454672621"/>
          <w:citation/>
        </w:sdtPr>
        <w:sdtEndPr/>
        <w:sdtContent>
          <w:r w:rsidR="003175F8">
            <w:fldChar w:fldCharType="begin"/>
          </w:r>
          <w:r w:rsidR="003175F8">
            <w:instrText xml:space="preserve">CITATION Faul2009 \m Faul2007 \n  \t  \l 1031 </w:instrText>
          </w:r>
          <w:r w:rsidR="003175F8">
            <w:fldChar w:fldCharType="separate"/>
          </w:r>
          <w:r w:rsidR="003175F8" w:rsidRPr="003175F8">
            <w:rPr>
              <w:noProof/>
            </w:rPr>
            <w:t>(Faul, Erdfelder, Buchner, &amp; Lang, 2009; 2007)</w:t>
          </w:r>
          <w:r w:rsidR="003175F8">
            <w:fldChar w:fldCharType="end"/>
          </w:r>
        </w:sdtContent>
      </w:sdt>
      <w:r w:rsidR="00DA2D19" w:rsidRPr="00C311EC">
        <w:t>:</w:t>
      </w:r>
      <w:r w:rsidR="00C311EC" w:rsidRPr="00C311EC">
        <w:t xml:space="preserve"> </w:t>
      </w:r>
      <w:ins w:id="5" w:author="scheffel" w:date="2022-03-17T16:44:00Z">
        <w:r w:rsidR="00F67560">
          <w:t xml:space="preserve">Für den Effekt der </w:t>
        </w:r>
      </w:ins>
      <w:ins w:id="6" w:author="scheffel" w:date="2022-03-17T16:42:00Z">
        <w:r w:rsidR="00F67560">
          <w:t>Nutzung von</w:t>
        </w:r>
      </w:ins>
      <w:ins w:id="7" w:author="scheffel" w:date="2022-03-17T16:41:00Z">
        <w:r w:rsidR="00F67560">
          <w:t xml:space="preserve"> Emotionsregulation</w:t>
        </w:r>
      </w:ins>
      <w:ins w:id="8" w:author="scheffel" w:date="2022-03-17T16:42:00Z">
        <w:r w:rsidR="00F67560">
          <w:t xml:space="preserve">sstrategien auf </w:t>
        </w:r>
      </w:ins>
      <w:ins w:id="9" w:author="scheffel" w:date="2022-03-17T16:43:00Z">
        <w:r w:rsidR="00F67560">
          <w:t xml:space="preserve">physiologische Reaktionen (Muskelaktivität des </w:t>
        </w:r>
        <w:r w:rsidR="00F67560" w:rsidRPr="00F67560">
          <w:rPr>
            <w:i/>
            <w:rPrChange w:id="10" w:author="scheffel" w:date="2022-03-17T16:43:00Z">
              <w:rPr/>
            </w:rPrChange>
          </w:rPr>
          <w:t>Corrugator</w:t>
        </w:r>
        <w:r w:rsidR="00F67560">
          <w:t>)</w:t>
        </w:r>
      </w:ins>
      <w:ins w:id="11" w:author="scheffel" w:date="2022-03-17T16:44:00Z">
        <w:r w:rsidR="00F67560">
          <w:t xml:space="preserve"> wurde meta-analytisch eine Effektgröße von </w:t>
        </w:r>
        <w:r w:rsidR="00F67560">
          <w:rPr>
            <w:i/>
          </w:rPr>
          <w:t xml:space="preserve">d </w:t>
        </w:r>
        <w:r w:rsidR="00F67560">
          <w:t xml:space="preserve">= -0.32 berichtet </w:t>
        </w:r>
      </w:ins>
      <w:commentRangeStart w:id="12"/>
      <w:ins w:id="13" w:author="scheffel" w:date="2022-03-17T16:45:00Z">
        <w:r w:rsidR="00F67560">
          <w:t>(Zaehringer, Jennen Steinmetz, Schmahl, Ende &amp; Paret, 2020)</w:t>
        </w:r>
      </w:ins>
      <w:commentRangeEnd w:id="12"/>
      <w:ins w:id="14" w:author="scheffel" w:date="2022-03-17T16:46:00Z">
        <w:r w:rsidR="00F67560">
          <w:rPr>
            <w:rStyle w:val="Kommentarzeichen"/>
          </w:rPr>
          <w:commentReference w:id="12"/>
        </w:r>
      </w:ins>
      <w:del w:id="15" w:author="scheffel" w:date="2022-03-17T16:45:00Z">
        <w:r w:rsidR="00F67560" w:rsidDel="00F67560">
          <w:fldChar w:fldCharType="begin">
            <w:fldData xml:space="preserve">PEVuZE5vdGU+PENpdGU+PEF1dGhvcj5aYWVocmluZ2VyPC9BdXRob3I+PFllYXI+MjAyMDwvWWVh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</w:fldData>
          </w:fldChar>
        </w:r>
        <w:r w:rsidR="00F67560" w:rsidDel="00F67560">
          <w:delInstrText xml:space="preserve"> ADDIN EN.CITE </w:delInstrText>
        </w:r>
        <w:r w:rsidR="00F67560" w:rsidDel="00F67560">
          <w:fldChar w:fldCharType="begin">
            <w:fldData xml:space="preserve">PEVuZE5vdGU+PENpdGU+PEF1dGhvcj5aYWVocmluZ2VyPC9BdXRob3I+PFllYXI+MjAyMDwvWWVh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</w:fldData>
          </w:fldChar>
        </w:r>
        <w:r w:rsidR="00F67560" w:rsidDel="00F67560">
          <w:delInstrText xml:space="preserve"> ADDIN EN.CITE.DATA </w:delInstrText>
        </w:r>
        <w:r w:rsidR="00F67560" w:rsidDel="00F67560">
          <w:fldChar w:fldCharType="end"/>
        </w:r>
        <w:r w:rsidR="00F67560" w:rsidDel="00F67560">
          <w:fldChar w:fldCharType="separate"/>
        </w:r>
        <w:r w:rsidR="00F67560" w:rsidDel="00F67560">
          <w:rPr>
            <w:noProof/>
          </w:rPr>
          <w:delText>(</w:delText>
        </w:r>
        <w:r w:rsidR="00F67560" w:rsidDel="00F67560">
          <w:rPr>
            <w:noProof/>
          </w:rPr>
          <w:fldChar w:fldCharType="begin"/>
        </w:r>
        <w:r w:rsidR="00F67560" w:rsidDel="00F67560">
          <w:rPr>
            <w:noProof/>
          </w:rPr>
          <w:delInstrText xml:space="preserve"> HYPERLINK \l "_ENREF_1" \o "Zaehringer, 2020 #371" </w:delInstrText>
        </w:r>
        <w:r w:rsidR="00F67560" w:rsidDel="00F67560">
          <w:rPr>
            <w:noProof/>
          </w:rPr>
        </w:r>
        <w:r w:rsidR="00F67560" w:rsidDel="00F67560">
          <w:rPr>
            <w:noProof/>
          </w:rPr>
          <w:fldChar w:fldCharType="separate"/>
        </w:r>
        <w:r w:rsidR="00F67560" w:rsidDel="00F67560">
          <w:rPr>
            <w:noProof/>
          </w:rPr>
          <w:delText>Zaehringer, Jennen-Steinmetz, Schmahl, Ende, &amp; Paret, 2020</w:delText>
        </w:r>
        <w:r w:rsidR="00F67560" w:rsidDel="00F67560">
          <w:rPr>
            <w:noProof/>
          </w:rPr>
          <w:fldChar w:fldCharType="end"/>
        </w:r>
        <w:r w:rsidR="00F67560" w:rsidDel="00F67560">
          <w:rPr>
            <w:noProof/>
          </w:rPr>
          <w:delText>)</w:delText>
        </w:r>
        <w:r w:rsidR="00F67560" w:rsidDel="00F67560">
          <w:fldChar w:fldCharType="end"/>
        </w:r>
      </w:del>
      <w:ins w:id="16" w:author="scheffel" w:date="2022-03-17T16:46:00Z">
        <w:r w:rsidR="00F67560">
          <w:t>.</w:t>
        </w:r>
      </w:ins>
      <w:ins w:id="17" w:author="scheffel" w:date="2022-03-17T16:43:00Z">
        <w:r w:rsidR="00F67560">
          <w:t xml:space="preserve"> </w:t>
        </w:r>
      </w:ins>
      <w:ins w:id="18" w:author="scheffel" w:date="2022-03-17T16:46:00Z">
        <w:r w:rsidR="00F67560">
          <w:t xml:space="preserve">Um einen Effekt dieser Größenordnung in einer ANOVA zu finden </w:t>
        </w:r>
      </w:ins>
      <w:del w:id="19" w:author="scheffel" w:date="2022-03-17T16:46:00Z">
        <w:r w:rsidR="00C311EC" w:rsidRPr="00C311EC" w:rsidDel="00F67560">
          <w:delText>Die ANOVA, die bei Westbrook et al. eine Erhöhung der Reaktionszeit mit steigendem n-Back Level gezeigt hat, hatte ein</w:delText>
        </w:r>
        <w:r w:rsidR="00DA11E3" w:rsidDel="00F67560">
          <w:delText>e</w:delText>
        </w:r>
        <w:r w:rsidR="00C311EC" w:rsidRPr="00C311EC" w:rsidDel="00F67560">
          <w:delText xml:space="preserve"> Effektgröße von </w:delText>
        </w:r>
        <w:r w:rsidR="00C311EC" w:rsidRPr="00C311EC" w:rsidDel="00F67560">
          <w:rPr>
            <w:rFonts w:cstheme="minorHAnsi"/>
          </w:rPr>
          <w:delText>η</w:delText>
        </w:r>
        <w:r w:rsidR="00C311EC" w:rsidRPr="00C311EC" w:rsidDel="00F67560">
          <w:delText xml:space="preserve">² = .04, </w:delText>
        </w:r>
      </w:del>
      <w:ins w:id="20" w:author="scheffel" w:date="2022-03-17T16:46:00Z">
        <w:r w:rsidR="00F67560">
          <w:t>, benötigt man bei</w:t>
        </w:r>
      </w:ins>
      <w:del w:id="21" w:author="scheffel" w:date="2022-03-17T16:47:00Z">
        <w:r w:rsidR="00C311EC" w:rsidRPr="00C311EC" w:rsidDel="00F67560">
          <w:delText>was bei</w:delText>
        </w:r>
      </w:del>
      <w:r w:rsidR="00C311EC" w:rsidRPr="00C311EC">
        <w:t xml:space="preserve"> </w:t>
      </w:r>
      <w:r w:rsidR="00C311EC" w:rsidRPr="00C311EC">
        <w:rPr>
          <w:rFonts w:cstheme="minorHAnsi"/>
        </w:rPr>
        <w:t>α</w:t>
      </w:r>
      <w:r w:rsidR="00C311EC" w:rsidRPr="00C311EC">
        <w:t xml:space="preserve"> = .05 und </w:t>
      </w:r>
      <w:r w:rsidR="00C311EC" w:rsidRPr="00C311EC">
        <w:rPr>
          <w:rFonts w:cstheme="minorHAnsi"/>
        </w:rPr>
        <w:t>β</w:t>
      </w:r>
      <w:r w:rsidR="00C311EC" w:rsidRPr="00C311EC">
        <w:t xml:space="preserve"> = .95 </w:t>
      </w:r>
      <w:del w:id="22" w:author="scheffel" w:date="2022-03-17T16:47:00Z">
        <w:r w:rsidR="00C311EC" w:rsidRPr="00C311EC" w:rsidDel="00F67560">
          <w:delText>zu einer</w:delText>
        </w:r>
      </w:del>
      <w:ins w:id="23" w:author="scheffel" w:date="2022-03-17T16:47:00Z">
        <w:r w:rsidR="00F67560">
          <w:t>eine</w:t>
        </w:r>
      </w:ins>
      <w:r w:rsidR="00C311EC" w:rsidRPr="00C311EC">
        <w:t xml:space="preserve"> Mindestanzahl von </w:t>
      </w:r>
      <w:r w:rsidR="00C311EC" w:rsidRPr="00C311EC">
        <w:rPr>
          <w:i/>
        </w:rPr>
        <w:t>N</w:t>
      </w:r>
      <w:r w:rsidR="00C311EC" w:rsidRPr="00C311EC">
        <w:t> = </w:t>
      </w:r>
      <w:ins w:id="24" w:author="scheffel" w:date="2022-03-17T16:47:00Z">
        <w:r w:rsidR="00F67560">
          <w:t>85</w:t>
        </w:r>
      </w:ins>
      <w:del w:id="25" w:author="scheffel" w:date="2022-03-17T16:47:00Z">
        <w:r w:rsidR="00C311EC" w:rsidRPr="00C311EC" w:rsidDel="00F67560">
          <w:delText>53</w:delText>
        </w:r>
      </w:del>
      <w:r w:rsidR="00C311EC" w:rsidRPr="00C311EC">
        <w:t xml:space="preserve"> führt.</w:t>
      </w:r>
      <w:ins w:id="26" w:author="scheffel" w:date="2022-03-17T16:47:00Z">
        <w:r w:rsidR="00F67560">
          <w:t xml:space="preserve"> Um Ausfällen bei der Teilnahme</w:t>
        </w:r>
      </w:ins>
      <w:ins w:id="27" w:author="scheffel" w:date="2022-03-17T16:48:00Z">
        <w:r w:rsidR="00F67560">
          <w:t xml:space="preserve"> und</w:t>
        </w:r>
      </w:ins>
      <w:ins w:id="28" w:author="scheffel" w:date="2022-03-17T16:47:00Z">
        <w:r w:rsidR="00F67560">
          <w:t xml:space="preserve"> technischen Ausfällen während der Aufzeichnung </w:t>
        </w:r>
      </w:ins>
      <w:ins w:id="29" w:author="scheffel" w:date="2022-03-17T16:48:00Z">
        <w:r w:rsidR="00F67560">
          <w:t>vorzubeugen sollen ca. 50% mehr Probanden erhoben werden</w:t>
        </w:r>
      </w:ins>
      <w:ins w:id="30" w:author="scheffel" w:date="2022-03-17T16:49:00Z">
        <w:r w:rsidR="00F67560">
          <w:t>, was einer Gesamtzahl von 120 Personen entspricht</w:t>
        </w:r>
      </w:ins>
      <w:bookmarkStart w:id="31" w:name="_GoBack"/>
      <w:bookmarkEnd w:id="31"/>
      <w:ins w:id="32" w:author="scheffel" w:date="2022-03-17T16:48:00Z">
        <w:r w:rsidR="00F67560">
          <w:t>. Dies würde außerdem aktuellen Problemen der Replizierbarkeit psychologischer Forschung vorbeugen, da so auch Effekte gefunden werden können, die eventuell in der Grundgesamtheit in geringerer Stärke vorliegen, als meta-analytisch berichtet.</w:t>
        </w:r>
      </w:ins>
      <w:del w:id="33" w:author="scheffel" w:date="2022-03-17T16:49:00Z">
        <w:r w:rsidR="00C311EC" w:rsidRPr="00C311EC" w:rsidDel="00F67560">
          <w:delText xml:space="preserve"> Um mehr Power zu haben und etwaige unbrauchbare Datensätze zu berücksichtigen, bspw. durch Rauschen in den Daten der Messaufnehmer, sollen 70 Probanden erhoben werden.</w:delText>
        </w:r>
      </w:del>
      <w:r w:rsidR="007C6A40" w:rsidRPr="00C311EC">
        <w:t xml:space="preserve"> </w:t>
      </w:r>
    </w:p>
    <w:p w14:paraId="7645D909" w14:textId="76568E34" w:rsidR="000170A3" w:rsidRDefault="000170A3" w:rsidP="005E0183">
      <w:pPr>
        <w:spacing w:after="0" w:line="240" w:lineRule="auto"/>
        <w:jc w:val="both"/>
      </w:pPr>
    </w:p>
    <w:p w14:paraId="53D663B5" w14:textId="0E6613C4" w:rsidR="00703111" w:rsidRDefault="000170A3" w:rsidP="00703111">
      <w:pPr>
        <w:spacing w:after="0" w:line="240" w:lineRule="auto"/>
        <w:jc w:val="both"/>
        <w:rPr>
          <w:rFonts w:cs="Calibri"/>
        </w:rPr>
      </w:pPr>
      <w:r>
        <w:t>Für das vorgeschlagene Projekt liegt ein Votum der Ethikkommission der Technischen Universität Dresden vor (</w:t>
      </w:r>
      <w:r w:rsidRPr="00C311EC">
        <w:rPr>
          <w:highlight w:val="yellow"/>
        </w:rPr>
        <w:t>EK XXXXXXXXXX</w:t>
      </w:r>
      <w:r>
        <w:t xml:space="preserve">). Das Forschungsprojekt folgt den </w:t>
      </w:r>
      <w:r w:rsidRPr="00C311EC">
        <w:rPr>
          <w:i/>
        </w:rPr>
        <w:t>Richtlinien zur Sicherung guter wissenschaftlicher Praxis</w:t>
      </w:r>
      <w:r w:rsidR="00703111">
        <w:t xml:space="preserve">: </w:t>
      </w:r>
      <w:r w:rsidR="00703111">
        <w:rPr>
          <w:rFonts w:cs="Calibri"/>
        </w:rPr>
        <w:t>Eine Präregistrierung findet im Form von zwei Registered Reports statt. Alle Erhebungsmaterialien und der Auswertungscode liegen bereits vor und werden im Rahmen der Veröffentlichung der wissenschaftlichen Gemeinschaft zur Verfügung gestellt (</w:t>
      </w:r>
      <w:r w:rsidR="00703111" w:rsidRPr="00C311EC">
        <w:rPr>
          <w:rFonts w:cs="Calibri"/>
          <w:i/>
        </w:rPr>
        <w:t>Open Data</w:t>
      </w:r>
      <w:r w:rsidR="00703111">
        <w:rPr>
          <w:rFonts w:cs="Calibri"/>
        </w:rPr>
        <w:t xml:space="preserve"> und </w:t>
      </w:r>
      <w:r w:rsidR="00703111" w:rsidRPr="00C311EC">
        <w:rPr>
          <w:rFonts w:cs="Calibri"/>
          <w:i/>
        </w:rPr>
        <w:t>Open Materials</w:t>
      </w:r>
      <w:r w:rsidR="00703111">
        <w:rPr>
          <w:rFonts w:cs="Calibri"/>
        </w:rPr>
        <w:t>)</w:t>
      </w:r>
      <w:r w:rsidR="00E400E5">
        <w:rPr>
          <w:rFonts w:cs="Calibri"/>
        </w:rPr>
        <w:t>.</w:t>
      </w:r>
      <w:r w:rsidR="00703111">
        <w:rPr>
          <w:rFonts w:cs="Calibri"/>
        </w:rPr>
        <w:t xml:space="preserve"> </w:t>
      </w:r>
    </w:p>
    <w:p w14:paraId="719A630A" w14:textId="3AC15BE1" w:rsidR="000170A3" w:rsidRPr="00332840" w:rsidRDefault="000170A3" w:rsidP="005E0183">
      <w:pPr>
        <w:spacing w:after="0" w:line="240" w:lineRule="auto"/>
        <w:jc w:val="both"/>
      </w:pPr>
    </w:p>
    <w:p w14:paraId="252E6BB0" w14:textId="77777777" w:rsidR="0031028E" w:rsidRPr="00332840" w:rsidRDefault="0031028E" w:rsidP="0031028E">
      <w:pPr>
        <w:spacing w:after="0" w:line="240" w:lineRule="auto"/>
        <w:rPr>
          <w:rFonts w:cs="Calibri"/>
        </w:rPr>
      </w:pPr>
    </w:p>
    <w:p w14:paraId="00E5F963" w14:textId="77777777" w:rsidR="00BC1002" w:rsidRPr="00312728" w:rsidRDefault="00C30150" w:rsidP="0031028E">
      <w:pPr>
        <w:pStyle w:val="Listenabsatz"/>
        <w:numPr>
          <w:ilvl w:val="0"/>
          <w:numId w:val="4"/>
        </w:numPr>
        <w:spacing w:after="0" w:line="240" w:lineRule="auto"/>
        <w:ind w:left="0" w:firstLine="0"/>
        <w:rPr>
          <w:b/>
        </w:rPr>
      </w:pPr>
      <w:r w:rsidRPr="00332840">
        <w:rPr>
          <w:b/>
        </w:rPr>
        <w:t>Antragsvolumen</w:t>
      </w:r>
    </w:p>
    <w:p w14:paraId="119CF228" w14:textId="15E7023E" w:rsidR="00BC1002" w:rsidRDefault="003F0CC3" w:rsidP="00312728">
      <w:pPr>
        <w:spacing w:after="0" w:line="240" w:lineRule="auto"/>
        <w:jc w:val="both"/>
      </w:pPr>
      <w:r>
        <w:t xml:space="preserve">Die Fördermittel zur Anschubfinanzierungen sollen zur finanziellen Aufwandsentschädigung der Versuchspersonen eingesetzt werden. Das vorgeschlagene Projekt besteht </w:t>
      </w:r>
      <w:r w:rsidR="00BD63AA">
        <w:t xml:space="preserve">aus </w:t>
      </w:r>
      <w:r>
        <w:t>drei Erhebungszeitpunkte</w:t>
      </w:r>
      <w:r w:rsidR="00BD63AA">
        <w:t>n</w:t>
      </w:r>
      <w:r>
        <w:t xml:space="preserve"> (Online Fragebögen, Labortermin 1 und Labortermin 2), </w:t>
      </w:r>
      <w:r w:rsidR="00BD63AA">
        <w:t xml:space="preserve">und es sollen </w:t>
      </w:r>
      <w:r>
        <w:t xml:space="preserve">peripher-physiologische Maße erhoben werden. Dies ist mit erheblichem Aufwand für die Versuchspersonen verbunden. Daher wird eine Aufwandsentschädigung von 10€ pro Stunde veranschlagt. Um die Teilnahme der erforderlichen </w:t>
      </w:r>
      <w:r w:rsidRPr="007A73C3">
        <w:rPr>
          <w:i/>
        </w:rPr>
        <w:t xml:space="preserve">N </w:t>
      </w:r>
      <w:r>
        <w:t xml:space="preserve">= </w:t>
      </w:r>
      <w:del w:id="34" w:author="scheffel" w:date="2022-03-17T16:11:00Z">
        <w:r w:rsidDel="00BE2D96">
          <w:delText xml:space="preserve">70 </w:delText>
        </w:r>
      </w:del>
      <w:ins w:id="35" w:author="scheffel" w:date="2022-03-17T16:11:00Z">
        <w:r w:rsidR="00BE2D96">
          <w:t>120</w:t>
        </w:r>
        <w:r w:rsidR="00BE2D96">
          <w:t xml:space="preserve"> </w:t>
        </w:r>
      </w:ins>
      <w:r>
        <w:t xml:space="preserve">Personen zu finanzieren, wird deshalb eine Förderung in Höhe von </w:t>
      </w:r>
      <w:del w:id="36" w:author="scheffel" w:date="2022-03-17T16:11:00Z">
        <w:r w:rsidDel="00BE2D96">
          <w:delText>2100</w:delText>
        </w:r>
      </w:del>
      <w:ins w:id="37" w:author="scheffel" w:date="2022-03-17T16:11:00Z">
        <w:r w:rsidR="00BE2D96">
          <w:t>3600</w:t>
        </w:r>
      </w:ins>
      <w:r>
        <w:t>€ beantragt. Auch einer Teilfinanzierung kann zugestimmt werden.</w:t>
      </w:r>
    </w:p>
    <w:p w14:paraId="2AAF7597" w14:textId="77777777" w:rsidR="005F2166" w:rsidRPr="00332840" w:rsidRDefault="005F2166" w:rsidP="0031028E">
      <w:pPr>
        <w:spacing w:after="0" w:line="240" w:lineRule="auto"/>
      </w:pPr>
    </w:p>
    <w:sdt>
      <w:sdtPr>
        <w:rPr>
          <w:rFonts w:asciiTheme="minorHAnsi" w:eastAsiaTheme="minorHAnsi" w:hAnsiTheme="minorHAnsi" w:cstheme="minorBidi"/>
          <w:b w:val="0"/>
          <w:bCs w:val="0"/>
          <w:color w:val="auto"/>
          <w:sz w:val="22"/>
          <w:szCs w:val="22"/>
        </w:rPr>
        <w:id w:val="-2060927746"/>
        <w:docPartObj>
          <w:docPartGallery w:val="Bibliographies"/>
          <w:docPartUnique/>
        </w:docPartObj>
      </w:sdtPr>
      <w:sdtEndPr/>
      <w:sdtContent>
        <w:p w14:paraId="432C4EFD" w14:textId="711D7705" w:rsidR="00D36A0D" w:rsidRPr="00D36A0D" w:rsidRDefault="00D36A0D" w:rsidP="00D36A0D">
          <w:pPr>
            <w:pStyle w:val="berschrift1"/>
            <w:numPr>
              <w:ilvl w:val="0"/>
              <w:numId w:val="4"/>
            </w:numPr>
            <w:ind w:left="709" w:hanging="709"/>
            <w:rPr>
              <w:rFonts w:ascii="Open Sans" w:hAnsi="Open Sans" w:cs="Open Sans"/>
              <w:color w:val="auto"/>
              <w:sz w:val="18"/>
            </w:rPr>
          </w:pPr>
          <w:r w:rsidRPr="00D36A0D">
            <w:rPr>
              <w:rFonts w:ascii="Open Sans" w:hAnsi="Open Sans" w:cs="Open Sans"/>
              <w:color w:val="auto"/>
              <w:sz w:val="18"/>
            </w:rPr>
            <w:t>Literaturverzeichnis</w:t>
          </w:r>
        </w:p>
        <w:sdt>
          <w:sdtPr>
            <w:id w:val="111145805"/>
            <w:bibliography/>
          </w:sdtPr>
          <w:sdtEndPr/>
          <w:sdtContent>
            <w:p w14:paraId="408E4708" w14:textId="1ED48351" w:rsidR="00D36A0D" w:rsidRDefault="00D36A0D" w:rsidP="00D36A0D">
              <w:pPr>
                <w:pStyle w:val="Literaturverzeichnis"/>
                <w:ind w:left="720" w:hanging="720"/>
                <w:rPr>
                  <w:noProof/>
                </w:rPr>
              </w:pPr>
              <w:r>
                <w:fldChar w:fldCharType="begin"/>
              </w:r>
              <w:r>
                <w:instrText>BIBLIOGRAPHY</w:instrText>
              </w:r>
              <w:r>
                <w:fldChar w:fldCharType="separate"/>
              </w:r>
            </w:p>
            <w:p w14:paraId="2D47D4D3" w14:textId="77777777" w:rsidR="00D36A0D" w:rsidRDefault="00D36A0D" w:rsidP="00D36A0D">
              <w:pPr>
                <w:pStyle w:val="Literaturverzeichnis"/>
                <w:ind w:left="720" w:hanging="720"/>
                <w:rPr>
                  <w:noProof/>
                  <w:lang w:val="en-US"/>
                </w:rPr>
              </w:pPr>
              <w:r>
                <w:rPr>
                  <w:noProof/>
                  <w:lang w:val="en-US"/>
                </w:rPr>
                <w:t xml:space="preserve">Cacioppo, J. T., &amp; Petty, R. E. (1982). The Need for Cognition. </w:t>
              </w:r>
              <w:r>
                <w:rPr>
                  <w:i/>
                  <w:iCs/>
                  <w:noProof/>
                  <w:lang w:val="en-US"/>
                </w:rPr>
                <w:t>Journal of Personality and Social Psychology, 42</w:t>
              </w:r>
              <w:r>
                <w:rPr>
                  <w:noProof/>
                  <w:lang w:val="en-US"/>
                </w:rPr>
                <w:t>, 116–131. doi:10.1037//0022-3514.42.1.116</w:t>
              </w:r>
            </w:p>
            <w:p w14:paraId="534BD31A" w14:textId="77777777" w:rsidR="00D36A0D" w:rsidRDefault="00D36A0D" w:rsidP="00D36A0D">
              <w:pPr>
                <w:pStyle w:val="Literaturverzeichnis"/>
                <w:ind w:left="720" w:hanging="720"/>
                <w:rPr>
                  <w:noProof/>
                </w:rPr>
              </w:pPr>
              <w:r w:rsidRPr="00FA44CB">
                <w:rPr>
                  <w:noProof/>
                  <w:lang w:val="en-US"/>
                </w:rPr>
                <w:t xml:space="preserve">Cocker, P. J., Hosking, J. G., Benoit, J., &amp; Winstanley, C. A. (March 2012). Sensitivity to cognitive effort mediates psychostimulant effects on a novel rodent cost/benefit decision-making task. </w:t>
              </w:r>
              <w:r>
                <w:rPr>
                  <w:i/>
                  <w:iCs/>
                  <w:noProof/>
                </w:rPr>
                <w:t>Neuropsychopharmacology, 37</w:t>
              </w:r>
              <w:r>
                <w:rPr>
                  <w:noProof/>
                </w:rPr>
                <w:t>, 1825–1837. doi:10.1038/npp.2012.30</w:t>
              </w:r>
            </w:p>
            <w:p w14:paraId="1EEE726D" w14:textId="77777777" w:rsidR="00D36A0D" w:rsidRPr="00FA44CB" w:rsidRDefault="00D36A0D" w:rsidP="00D36A0D">
              <w:pPr>
                <w:pStyle w:val="Literaturverzeichnis"/>
                <w:ind w:left="720" w:hanging="720"/>
                <w:rPr>
                  <w:noProof/>
                  <w:lang w:val="en-US"/>
                </w:rPr>
              </w:pPr>
              <w:r>
                <w:rPr>
                  <w:noProof/>
                </w:rPr>
                <w:t xml:space="preserve">Crawford, J. L., Eisenstein, S. A., Peelle, J. E., &amp; Braver, T. S. (February 2021). </w:t>
              </w:r>
              <w:r w:rsidRPr="00FA44CB">
                <w:rPr>
                  <w:noProof/>
                  <w:lang w:val="en-US"/>
                </w:rPr>
                <w:t xml:space="preserve">Domain-general cognitive motivation: evidence from economic decision-making. </w:t>
              </w:r>
              <w:r w:rsidRPr="00FA44CB">
                <w:rPr>
                  <w:i/>
                  <w:iCs/>
                  <w:noProof/>
                  <w:lang w:val="en-US"/>
                </w:rPr>
                <w:t>Cognitive Research: Principles and Implications, 6</w:t>
              </w:r>
              <w:r w:rsidRPr="00FA44CB">
                <w:rPr>
                  <w:noProof/>
                  <w:lang w:val="en-US"/>
                </w:rPr>
                <w:t>, 4. doi:10.1186/s41235-021-00272-7</w:t>
              </w:r>
            </w:p>
            <w:p w14:paraId="268CC37B" w14:textId="77777777" w:rsidR="00D36A0D" w:rsidRDefault="00D36A0D" w:rsidP="00D36A0D">
              <w:pPr>
                <w:pStyle w:val="Literaturverzeichnis"/>
                <w:ind w:left="720" w:hanging="720"/>
                <w:rPr>
                  <w:noProof/>
                </w:rPr>
              </w:pPr>
              <w:r>
                <w:rPr>
                  <w:noProof/>
                </w:rPr>
                <w:t xml:space="preserve">Diers, K., Dörfel, D., Gärtner, A., Schönfeld, S., Walter, H., Strobel, A., &amp; Brocke, B. (September 2021). </w:t>
              </w:r>
              <w:r w:rsidRPr="00FA44CB">
                <w:rPr>
                  <w:noProof/>
                  <w:lang w:val="en-US"/>
                </w:rPr>
                <w:t xml:space="preserve">Should we keep some distance from distancing? Regulatory and post-regulatory effects of emotion downregulation. </w:t>
              </w:r>
              <w:r>
                <w:rPr>
                  <w:noProof/>
                </w:rPr>
                <w:t xml:space="preserve">(I. Papousek, Hrsg.) </w:t>
              </w:r>
              <w:r>
                <w:rPr>
                  <w:i/>
                  <w:iCs/>
                  <w:noProof/>
                </w:rPr>
                <w:t>PLOS ONE, 16</w:t>
              </w:r>
              <w:r>
                <w:rPr>
                  <w:noProof/>
                </w:rPr>
                <w:t>, e0255800. doi:10.1371/journal.pone.0255800</w:t>
              </w:r>
            </w:p>
            <w:p w14:paraId="7282996E" w14:textId="77777777" w:rsidR="00D36A0D" w:rsidRDefault="00D36A0D" w:rsidP="00D36A0D">
              <w:pPr>
                <w:pStyle w:val="Literaturverzeichnis"/>
                <w:ind w:left="720" w:hanging="720"/>
                <w:rPr>
                  <w:noProof/>
                  <w:lang w:val="en-US"/>
                </w:rPr>
              </w:pPr>
              <w:r w:rsidRPr="00FA44CB">
                <w:rPr>
                  <w:noProof/>
                </w:rPr>
                <w:t xml:space="preserve">Faul, F., Erdfelder, E., Buchner, A., &amp; Lang, A.-G. (2009, November). </w:t>
              </w:r>
              <w:r>
                <w:rPr>
                  <w:noProof/>
                  <w:lang w:val="en-US"/>
                </w:rPr>
                <w:t xml:space="preserve">Statistical power analyses using G*Power 3.1: Tests for correlation and regression analyses. </w:t>
              </w:r>
              <w:r>
                <w:rPr>
                  <w:i/>
                  <w:iCs/>
                  <w:noProof/>
                  <w:lang w:val="en-US"/>
                </w:rPr>
                <w:t>Behavior Research Methods, 41</w:t>
              </w:r>
              <w:r>
                <w:rPr>
                  <w:noProof/>
                  <w:lang w:val="en-US"/>
                </w:rPr>
                <w:t>, 1149–1160. doi:10.3758/BRM.41.4.1149</w:t>
              </w:r>
            </w:p>
            <w:p w14:paraId="1744F9DD" w14:textId="77777777" w:rsidR="00D36A0D" w:rsidRDefault="00D36A0D" w:rsidP="00D36A0D">
              <w:pPr>
                <w:pStyle w:val="Literaturverzeichnis"/>
                <w:ind w:left="720" w:hanging="720"/>
                <w:rPr>
                  <w:noProof/>
                  <w:lang w:val="en-US"/>
                </w:rPr>
              </w:pPr>
              <w:r>
                <w:rPr>
                  <w:noProof/>
                  <w:lang w:val="en-US"/>
                </w:rPr>
                <w:t xml:space="preserve">Faul, F., Erdfelder, E., Lang, A.-G., &amp; Buchner, A. (2007, May). G*Power 3: A flexible statistical power analysis program for the social, behavioral, and biomedical sciences. </w:t>
              </w:r>
              <w:r>
                <w:rPr>
                  <w:i/>
                  <w:iCs/>
                  <w:noProof/>
                  <w:lang w:val="en-US"/>
                </w:rPr>
                <w:t>Behavior Research Methods, 39</w:t>
              </w:r>
              <w:r>
                <w:rPr>
                  <w:noProof/>
                  <w:lang w:val="en-US"/>
                </w:rPr>
                <w:t>, 175–191. doi:10.3758/BF03193146</w:t>
              </w:r>
            </w:p>
            <w:p w14:paraId="5BD7F25C" w14:textId="77777777" w:rsidR="00D36A0D" w:rsidRDefault="00D36A0D" w:rsidP="00D36A0D">
              <w:pPr>
                <w:pStyle w:val="Literaturverzeichnis"/>
                <w:ind w:left="720" w:hanging="720"/>
                <w:rPr>
                  <w:noProof/>
                  <w:lang w:val="en-US"/>
                </w:rPr>
              </w:pPr>
              <w:r>
                <w:rPr>
                  <w:noProof/>
                  <w:lang w:val="en-US"/>
                </w:rPr>
                <w:t xml:space="preserve">Gross, J. J. (1998, January). Antecedent- and response-focused emotion regulation: Divergent consequences for experience, expression, and physiology. </w:t>
              </w:r>
              <w:r>
                <w:rPr>
                  <w:i/>
                  <w:iCs/>
                  <w:noProof/>
                  <w:lang w:val="en-US"/>
                </w:rPr>
                <w:t>Journal of Personality and Social Psychology, 74</w:t>
              </w:r>
              <w:r>
                <w:rPr>
                  <w:noProof/>
                  <w:lang w:val="en-US"/>
                </w:rPr>
                <w:t>, 224–237. doi:10.1037//0022-3514.74.1.224</w:t>
              </w:r>
            </w:p>
            <w:p w14:paraId="6C20654F" w14:textId="77777777" w:rsidR="00D36A0D" w:rsidRDefault="00D36A0D" w:rsidP="00D36A0D">
              <w:pPr>
                <w:pStyle w:val="Literaturverzeichnis"/>
                <w:ind w:left="720" w:hanging="720"/>
                <w:rPr>
                  <w:noProof/>
                  <w:lang w:val="en-US"/>
                </w:rPr>
              </w:pPr>
              <w:r>
                <w:rPr>
                  <w:noProof/>
                  <w:lang w:val="en-US"/>
                </w:rPr>
                <w:t xml:space="preserve">Hart, S. G., &amp; Staveland, L. E. (1988, January). Development of NASA-TLX (Task Load Index): Results of empirical and theoretical research. (P. A. Hancock, &amp; N. Meshkati, Eds.) </w:t>
              </w:r>
              <w:r>
                <w:rPr>
                  <w:i/>
                  <w:iCs/>
                  <w:noProof/>
                  <w:lang w:val="en-US"/>
                </w:rPr>
                <w:t>52</w:t>
              </w:r>
              <w:r>
                <w:rPr>
                  <w:noProof/>
                  <w:lang w:val="en-US"/>
                </w:rPr>
                <w:t>, 139–183. doi:10.1016/S0166-4115(08)62386-9</w:t>
              </w:r>
            </w:p>
            <w:p w14:paraId="53732F34" w14:textId="77777777" w:rsidR="00D36A0D" w:rsidRPr="00FA44CB" w:rsidRDefault="00D36A0D" w:rsidP="00D36A0D">
              <w:pPr>
                <w:pStyle w:val="Literaturverzeichnis"/>
                <w:ind w:left="720" w:hanging="720"/>
                <w:rPr>
                  <w:noProof/>
                  <w:lang w:val="en-US"/>
                </w:rPr>
              </w:pPr>
              <w:r w:rsidRPr="00FA44CB">
                <w:rPr>
                  <w:noProof/>
                  <w:lang w:val="en-US"/>
                </w:rPr>
                <w:t xml:space="preserve">Kinner, V. L., Kuchinke, L., Dierolf, A. M., Merz, C. J., Otto, T., &amp; Wolf, O. T. (January 2017). What our eyes tell us about feelings: Tracking pupillary responses during emotion regulation processes. </w:t>
              </w:r>
              <w:r w:rsidRPr="00FA44CB">
                <w:rPr>
                  <w:i/>
                  <w:iCs/>
                  <w:noProof/>
                  <w:lang w:val="en-US"/>
                </w:rPr>
                <w:t>Psychophysiology, 54</w:t>
              </w:r>
              <w:r w:rsidRPr="00FA44CB">
                <w:rPr>
                  <w:noProof/>
                  <w:lang w:val="en-US"/>
                </w:rPr>
                <w:t>, 508–518. doi:10.1111/psyp.12816</w:t>
              </w:r>
            </w:p>
            <w:p w14:paraId="261CE4D3" w14:textId="77777777" w:rsidR="00D36A0D" w:rsidRPr="00FA44CB" w:rsidRDefault="00D36A0D" w:rsidP="00D36A0D">
              <w:pPr>
                <w:pStyle w:val="Literaturverzeichnis"/>
                <w:ind w:left="720" w:hanging="720"/>
                <w:rPr>
                  <w:noProof/>
                  <w:lang w:val="en-US"/>
                </w:rPr>
              </w:pPr>
              <w:r w:rsidRPr="00FA44CB">
                <w:rPr>
                  <w:noProof/>
                  <w:lang w:val="en-US"/>
                </w:rPr>
                <w:t xml:space="preserve">Kool, W., McGuire, J. T., Rosen, Z. B., &amp; Botvinick, M. M. (2010). Decision making and the avoidance of cognitive demand. </w:t>
              </w:r>
              <w:r w:rsidRPr="00FA44CB">
                <w:rPr>
                  <w:i/>
                  <w:iCs/>
                  <w:noProof/>
                  <w:lang w:val="en-US"/>
                </w:rPr>
                <w:t>Journal of Experimental Psychology: General, 139</w:t>
              </w:r>
              <w:r w:rsidRPr="00FA44CB">
                <w:rPr>
                  <w:noProof/>
                  <w:lang w:val="en-US"/>
                </w:rPr>
                <w:t>, 665–682. doi:10.1037/a0020198</w:t>
              </w:r>
            </w:p>
            <w:p w14:paraId="3D834AFE" w14:textId="77777777" w:rsidR="00D36A0D" w:rsidRDefault="00D36A0D" w:rsidP="00D36A0D">
              <w:pPr>
                <w:pStyle w:val="Literaturverzeichnis"/>
                <w:ind w:left="720" w:hanging="720"/>
                <w:rPr>
                  <w:noProof/>
                  <w:lang w:val="en-US"/>
                </w:rPr>
              </w:pPr>
              <w:r>
                <w:rPr>
                  <w:noProof/>
                  <w:lang w:val="en-US"/>
                </w:rPr>
                <w:t xml:space="preserve">Kramer, A.-W., Van Duijvenvoorde, A. C., Krabbendam, L., &amp; Huizenga, H. M. (2021, January). Individual differences in adolescents’ willingness to invest cognitive effort: Relation to need for cognition, motivation and cognitive capacity. </w:t>
              </w:r>
              <w:r>
                <w:rPr>
                  <w:i/>
                  <w:iCs/>
                  <w:noProof/>
                  <w:lang w:val="en-US"/>
                </w:rPr>
                <w:t>Cognitive Development, 57</w:t>
              </w:r>
              <w:r>
                <w:rPr>
                  <w:noProof/>
                  <w:lang w:val="en-US"/>
                </w:rPr>
                <w:t>, 100978. doi:10.1016/j.cogdev.2020.100978</w:t>
              </w:r>
            </w:p>
            <w:p w14:paraId="79B46B4E" w14:textId="77777777" w:rsidR="00D36A0D" w:rsidRPr="00FA44CB" w:rsidRDefault="00D36A0D" w:rsidP="00D36A0D">
              <w:pPr>
                <w:pStyle w:val="Literaturverzeichnis"/>
                <w:ind w:left="720" w:hanging="720"/>
                <w:rPr>
                  <w:noProof/>
                </w:rPr>
              </w:pPr>
              <w:r>
                <w:rPr>
                  <w:noProof/>
                  <w:lang w:val="en-US"/>
                </w:rPr>
                <w:lastRenderedPageBreak/>
                <w:t xml:space="preserve">Scheffel, C., Diers, K., Schönfeld, S., Brocke, B., Strobel, A., &amp; Dörfel, D. (2019). Cognitive emotion regulation and personality: An analysis of individual differences in the neural and behavioral correlates of successful reappraisal. </w:t>
              </w:r>
              <w:r w:rsidRPr="00FA44CB">
                <w:rPr>
                  <w:i/>
                  <w:iCs/>
                  <w:noProof/>
                </w:rPr>
                <w:t>Personality Neuroscience, 2</w:t>
              </w:r>
              <w:r w:rsidRPr="00FA44CB">
                <w:rPr>
                  <w:noProof/>
                </w:rPr>
                <w:t>. doi:10.1017/pen.2019.11</w:t>
              </w:r>
            </w:p>
            <w:p w14:paraId="198577DD" w14:textId="77777777" w:rsidR="00D36A0D" w:rsidRPr="00FA44CB" w:rsidRDefault="00D36A0D" w:rsidP="00D36A0D">
              <w:pPr>
                <w:pStyle w:val="Literaturverzeichnis"/>
                <w:ind w:left="720" w:hanging="720"/>
                <w:rPr>
                  <w:noProof/>
                </w:rPr>
              </w:pPr>
              <w:r w:rsidRPr="00FA44CB">
                <w:rPr>
                  <w:noProof/>
                </w:rPr>
                <w:t xml:space="preserve">Scheffel, C., Graupner, S.-T., Gärtner, A., Zerna, J., Strobel, A., &amp; Dörfel, D. (2021). </w:t>
              </w:r>
              <w:r>
                <w:rPr>
                  <w:noProof/>
                  <w:lang w:val="en-US"/>
                </w:rPr>
                <w:t xml:space="preserve">Effort beats effectiveness in emotion regulation choice: Differences between suppression and distancing in subjective and physiological measures. </w:t>
              </w:r>
              <w:r w:rsidRPr="00FA44CB">
                <w:rPr>
                  <w:i/>
                  <w:iCs/>
                  <w:noProof/>
                </w:rPr>
                <w:t>Psychophysiology, n/a</w:t>
              </w:r>
              <w:r w:rsidRPr="00FA44CB">
                <w:rPr>
                  <w:noProof/>
                </w:rPr>
                <w:t>, e13908. doi:10.1111/psyp.13908</w:t>
              </w:r>
            </w:p>
            <w:p w14:paraId="2E217BF7" w14:textId="77777777" w:rsidR="00D36A0D" w:rsidRDefault="00D36A0D" w:rsidP="00D36A0D">
              <w:pPr>
                <w:pStyle w:val="Literaturverzeichnis"/>
                <w:ind w:left="720" w:hanging="720"/>
                <w:rPr>
                  <w:noProof/>
                  <w:lang w:val="en-US"/>
                </w:rPr>
              </w:pPr>
              <w:r w:rsidRPr="00FA44CB">
                <w:rPr>
                  <w:noProof/>
                </w:rPr>
                <w:t xml:space="preserve">Strobel, A., Wieder, G., Paulus, P. C., Ott, F., Pannasch, S., Kiebel, S. J., &amp; Kührt, C. (2020, October). </w:t>
              </w:r>
              <w:r>
                <w:rPr>
                  <w:noProof/>
                  <w:lang w:val="en-US"/>
                </w:rPr>
                <w:t xml:space="preserve">Dispositional cognitive effort investment and behavioral demand avoidance: Are they related? </w:t>
              </w:r>
              <w:r>
                <w:rPr>
                  <w:i/>
                  <w:iCs/>
                  <w:noProof/>
                  <w:lang w:val="en-US"/>
                </w:rPr>
                <w:t>PLOS ONE, 15</w:t>
              </w:r>
              <w:r>
                <w:rPr>
                  <w:noProof/>
                  <w:lang w:val="en-US"/>
                </w:rPr>
                <w:t>, e0239817. doi:10.1371/journal.pone.0239817</w:t>
              </w:r>
            </w:p>
            <w:p w14:paraId="15DF2212" w14:textId="019A6942" w:rsidR="00D36A0D" w:rsidRPr="00D36A0D" w:rsidRDefault="00D36A0D" w:rsidP="00D36A0D">
              <w:pPr>
                <w:pStyle w:val="Literaturverzeichnis"/>
                <w:ind w:left="720" w:hanging="720"/>
                <w:rPr>
                  <w:noProof/>
                  <w:lang w:val="en-US"/>
                </w:rPr>
              </w:pPr>
              <w:r>
                <w:rPr>
                  <w:noProof/>
                  <w:lang w:val="en-US"/>
                </w:rPr>
                <w:t xml:space="preserve">Westbrook, A., Kester, D., &amp; Braver, T. S. (2013). What is the subjective cost of cognitive effort? Load, trait, and aging effects revealed by economic preference. </w:t>
              </w:r>
              <w:r>
                <w:rPr>
                  <w:i/>
                  <w:iCs/>
                  <w:noProof/>
                  <w:lang w:val="en-US"/>
                </w:rPr>
                <w:t>PLOS ONE, 8</w:t>
              </w:r>
              <w:r>
                <w:rPr>
                  <w:noProof/>
                  <w:lang w:val="en-US"/>
                </w:rPr>
                <w:t>, e68210. doi:10.1371/journal.pone.0068210</w:t>
              </w:r>
              <w:r>
                <w:rPr>
                  <w:b/>
                  <w:bCs/>
                </w:rPr>
                <w:fldChar w:fldCharType="end"/>
              </w:r>
            </w:p>
          </w:sdtContent>
        </w:sdt>
      </w:sdtContent>
    </w:sdt>
    <w:p w14:paraId="2270D48D" w14:textId="77777777" w:rsidR="00F67560" w:rsidRDefault="00F67560" w:rsidP="003C27CB">
      <w:pPr>
        <w:spacing w:after="0" w:line="240" w:lineRule="auto"/>
        <w:rPr>
          <w:lang w:val="en-US"/>
        </w:rPr>
      </w:pPr>
    </w:p>
    <w:p w14:paraId="04621EE3" w14:textId="77777777" w:rsidR="00F67560" w:rsidRDefault="00F67560" w:rsidP="003C27CB">
      <w:pPr>
        <w:spacing w:after="0" w:line="240" w:lineRule="auto"/>
        <w:rPr>
          <w:lang w:val="en-US"/>
        </w:rPr>
      </w:pPr>
    </w:p>
    <w:p w14:paraId="7C88B9D0" w14:textId="77777777" w:rsidR="00F67560" w:rsidRPr="00F67560" w:rsidRDefault="00F67560" w:rsidP="00F67560">
      <w:pPr>
        <w:pStyle w:val="EndNoteBibliography"/>
        <w:ind w:left="720" w:hanging="720"/>
      </w:pPr>
      <w:r>
        <w:fldChar w:fldCharType="begin"/>
      </w:r>
      <w:r>
        <w:instrText xml:space="preserve"> ADDIN EN.REFLIST </w:instrText>
      </w:r>
      <w:r>
        <w:fldChar w:fldCharType="separate"/>
      </w:r>
      <w:bookmarkStart w:id="38" w:name="_ENREF_1"/>
      <w:r w:rsidRPr="00F67560">
        <w:t xml:space="preserve">Zaehringer, J., Jennen-Steinmetz, C., Schmahl, C., Ende, G., &amp; Paret, C. (2020). Psychophysiological Effects of Downregulating Negative Emotions: Insights From a Meta-Analysis of Healthy Adults. </w:t>
      </w:r>
      <w:r w:rsidRPr="00F67560">
        <w:rPr>
          <w:i/>
        </w:rPr>
        <w:t>Front Psychol, 11</w:t>
      </w:r>
      <w:r w:rsidRPr="00F67560">
        <w:t>, 470. doi:10.3389/fpsyg.2020.00470</w:t>
      </w:r>
      <w:bookmarkEnd w:id="38"/>
    </w:p>
    <w:p w14:paraId="21472258" w14:textId="421A0D9B" w:rsidR="007D677A" w:rsidRPr="003635EF" w:rsidRDefault="00F67560" w:rsidP="003C27CB">
      <w:pPr>
        <w:spacing w:after="0" w:line="240" w:lineRule="auto"/>
        <w:rPr>
          <w:lang w:val="en-US"/>
        </w:rPr>
      </w:pPr>
      <w:r>
        <w:rPr>
          <w:lang w:val="en-US"/>
        </w:rPr>
        <w:fldChar w:fldCharType="end"/>
      </w:r>
    </w:p>
    <w:sectPr w:rsidR="007D677A" w:rsidRPr="003635EF">
      <w:headerReference w:type="default" r:id="rId10"/>
      <w:footerReference w:type="default" r:id="rId1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ristoph Scheffel" w:date="2022-01-21T09:25:00Z" w:initials="CS">
    <w:p w14:paraId="2C882E1A" w14:textId="77777777" w:rsidR="00FA44CB" w:rsidRDefault="00FA44CB" w:rsidP="00FA44CB">
      <w:pPr>
        <w:pStyle w:val="Kommentartext"/>
      </w:pPr>
      <w:r>
        <w:rPr>
          <w:rStyle w:val="Kommentarzeichen"/>
        </w:rPr>
        <w:annotationRef/>
      </w:r>
      <w:r>
        <w:t>Eventuell müsste strategischer Weise ich als Antragsteller vorn stehen. Die Anschubfinanzierung ist eher für die Haushaltsleute gedacht, die nicht so easy an Geld kommen, wie SFBler meinte Caro Surrey mal. Müssen wir uns nochmal durch den Kopf gehen lassen!</w:t>
      </w:r>
    </w:p>
  </w:comment>
  <w:comment w:id="1" w:author="Josephine Zerna" w:date="2022-01-26T08:28:00Z" w:initials="JZ">
    <w:p w14:paraId="7F5D5FED" w14:textId="77777777" w:rsidR="00FA44CB" w:rsidRDefault="00FA44CB" w:rsidP="00FA44CB">
      <w:pPr>
        <w:pStyle w:val="Kommentartext"/>
      </w:pPr>
      <w:r>
        <w:rPr>
          <w:rStyle w:val="Kommentarzeichen"/>
        </w:rPr>
        <w:annotationRef/>
      </w:r>
      <w:r>
        <w:t>Entweder das, oder wir ergänzen bei „SFB940“ noch „MGK“, damit deutlich wird, dass ich nicht in irgendein Projekt eingebunden bin</w:t>
      </w:r>
    </w:p>
  </w:comment>
  <w:comment w:id="12" w:author="scheffel" w:date="2022-03-17T16:46:00Z" w:initials="cs">
    <w:p w14:paraId="13548D1D" w14:textId="51FB6786" w:rsidR="00F67560" w:rsidRDefault="00F67560">
      <w:pPr>
        <w:pStyle w:val="Kommentartext"/>
      </w:pPr>
      <w:r>
        <w:rPr>
          <w:rStyle w:val="Kommentarzeichen"/>
        </w:rPr>
        <w:annotationRef/>
      </w:r>
      <w:r>
        <w:t xml:space="preserve">Doi: </w:t>
      </w:r>
      <w:r>
        <w:rPr>
          <w:rFonts w:ascii="Segoe UI" w:hAnsi="Segoe UI" w:cs="Segoe UI"/>
          <w:sz w:val="18"/>
          <w:szCs w:val="18"/>
        </w:rPr>
        <w:t>10.3389/fpsyg.2020.00470</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882E1A" w15:done="0"/>
  <w15:commentEx w15:paraId="7F5D5FED" w15:paraIdParent="2C882E1A" w15:done="0"/>
  <w15:commentEx w15:paraId="13548D1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43176A" w14:textId="77777777" w:rsidR="00C97283" w:rsidRDefault="00C97283" w:rsidP="00B226E0">
      <w:pPr>
        <w:spacing w:after="0" w:line="240" w:lineRule="auto"/>
      </w:pPr>
      <w:r>
        <w:separator/>
      </w:r>
    </w:p>
  </w:endnote>
  <w:endnote w:type="continuationSeparator" w:id="0">
    <w:p w14:paraId="0137C43F" w14:textId="77777777" w:rsidR="00C97283" w:rsidRDefault="00C97283" w:rsidP="00B22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Frutiger Bold">
    <w:altName w:val="Lucida Sans Unicode"/>
    <w:charset w:val="00"/>
    <w:family w:val="swiss"/>
    <w:pitch w:val="variable"/>
    <w:sig w:usb0="00000001"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1189253"/>
      <w:docPartObj>
        <w:docPartGallery w:val="Page Numbers (Bottom of Page)"/>
        <w:docPartUnique/>
      </w:docPartObj>
    </w:sdtPr>
    <w:sdtEndPr/>
    <w:sdtContent>
      <w:p w14:paraId="502A4DF5" w14:textId="26B66C40" w:rsidR="00BC1002" w:rsidRDefault="00BC1002">
        <w:pPr>
          <w:pStyle w:val="Fuzeile"/>
          <w:jc w:val="right"/>
        </w:pPr>
        <w:r>
          <w:fldChar w:fldCharType="begin"/>
        </w:r>
        <w:r>
          <w:instrText>PAGE   \* MERGEFORMAT</w:instrText>
        </w:r>
        <w:r>
          <w:fldChar w:fldCharType="separate"/>
        </w:r>
        <w:r w:rsidR="00F67560">
          <w:rPr>
            <w:noProof/>
          </w:rPr>
          <w:t>3</w:t>
        </w:r>
        <w:r>
          <w:fldChar w:fldCharType="end"/>
        </w:r>
      </w:p>
    </w:sdtContent>
  </w:sdt>
  <w:p w14:paraId="01FD8474" w14:textId="77777777" w:rsidR="00BC1002" w:rsidRDefault="00BC1002">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48B9B9" w14:textId="77777777" w:rsidR="00C97283" w:rsidRDefault="00C97283" w:rsidP="00B226E0">
      <w:pPr>
        <w:spacing w:after="0" w:line="240" w:lineRule="auto"/>
      </w:pPr>
      <w:r>
        <w:separator/>
      </w:r>
    </w:p>
  </w:footnote>
  <w:footnote w:type="continuationSeparator" w:id="0">
    <w:p w14:paraId="7926652E" w14:textId="77777777" w:rsidR="00C97283" w:rsidRDefault="00C97283" w:rsidP="00B226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65971D" w14:textId="77777777" w:rsidR="00BC1002" w:rsidRPr="00273075" w:rsidRDefault="00BC1002" w:rsidP="00B226E0">
    <w:pPr>
      <w:spacing w:after="0" w:line="240" w:lineRule="auto"/>
      <w:jc w:val="center"/>
      <w:rPr>
        <w:rFonts w:cs="Calibri"/>
      </w:rPr>
    </w:pPr>
    <w:r>
      <w:rPr>
        <w:rFonts w:cs="Calibri"/>
      </w:rPr>
      <w:t xml:space="preserve">Vorname Nachname - </w:t>
    </w:r>
    <w:r w:rsidRPr="00273075">
      <w:rPr>
        <w:rFonts w:cs="Calibri"/>
      </w:rPr>
      <w:t>Antrag auf Anschubfinanzierung durch zentralisierte Forschungsmittel</w:t>
    </w:r>
  </w:p>
  <w:p w14:paraId="7C62FDDC" w14:textId="77777777" w:rsidR="00BC1002" w:rsidRDefault="00BC1002">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D11E9"/>
    <w:multiLevelType w:val="multilevel"/>
    <w:tmpl w:val="1AEE81F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0D15A0F"/>
    <w:multiLevelType w:val="hybridMultilevel"/>
    <w:tmpl w:val="F9223146"/>
    <w:lvl w:ilvl="0" w:tplc="435EC7F8">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110E6D82"/>
    <w:multiLevelType w:val="hybridMultilevel"/>
    <w:tmpl w:val="21725A0E"/>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AC93BE0"/>
    <w:multiLevelType w:val="multilevel"/>
    <w:tmpl w:val="AD0AFAA8"/>
    <w:lvl w:ilvl="0">
      <w:start w:val="1"/>
      <w:numFmt w:val="decimal"/>
      <w:pStyle w:val="berschriftE1frCaroline"/>
      <w:lvlText w:val="%1."/>
      <w:lvlJc w:val="left"/>
      <w:pPr>
        <w:ind w:left="360" w:hanging="360"/>
      </w:pPr>
    </w:lvl>
    <w:lvl w:ilvl="1">
      <w:start w:val="1"/>
      <w:numFmt w:val="decimal"/>
      <w:pStyle w:val="berschriftE2frCaroline"/>
      <w:lvlText w:val="%1.%2."/>
      <w:lvlJc w:val="left"/>
      <w:pPr>
        <w:ind w:left="432" w:hanging="432"/>
      </w:pPr>
    </w:lvl>
    <w:lvl w:ilvl="2">
      <w:start w:val="1"/>
      <w:numFmt w:val="decimal"/>
      <w:pStyle w:val="berschriftE3frCaroline"/>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6BB7316"/>
    <w:multiLevelType w:val="hybridMultilevel"/>
    <w:tmpl w:val="D870D752"/>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FD514EE"/>
    <w:multiLevelType w:val="hybridMultilevel"/>
    <w:tmpl w:val="F9361368"/>
    <w:lvl w:ilvl="0" w:tplc="0407000F">
      <w:start w:val="1"/>
      <w:numFmt w:val="decimal"/>
      <w:lvlText w:val="%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5201A76"/>
    <w:multiLevelType w:val="hybridMultilevel"/>
    <w:tmpl w:val="0C36BC8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EB35CCD"/>
    <w:multiLevelType w:val="hybridMultilevel"/>
    <w:tmpl w:val="D142817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F327DFE"/>
    <w:multiLevelType w:val="hybridMultilevel"/>
    <w:tmpl w:val="FA24DBE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1731F2D"/>
    <w:multiLevelType w:val="multilevel"/>
    <w:tmpl w:val="861AFF64"/>
    <w:lvl w:ilvl="0">
      <w:start w:val="3"/>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num w:numId="1">
    <w:abstractNumId w:val="3"/>
  </w:num>
  <w:num w:numId="2">
    <w:abstractNumId w:val="3"/>
  </w:num>
  <w:num w:numId="3">
    <w:abstractNumId w:val="3"/>
  </w:num>
  <w:num w:numId="4">
    <w:abstractNumId w:val="5"/>
  </w:num>
  <w:num w:numId="5">
    <w:abstractNumId w:val="2"/>
  </w:num>
  <w:num w:numId="6">
    <w:abstractNumId w:val="0"/>
  </w:num>
  <w:num w:numId="7">
    <w:abstractNumId w:val="9"/>
  </w:num>
  <w:num w:numId="8">
    <w:abstractNumId w:val="6"/>
  </w:num>
  <w:num w:numId="9">
    <w:abstractNumId w:val="1"/>
  </w:num>
  <w:num w:numId="10">
    <w:abstractNumId w:val="8"/>
  </w:num>
  <w:num w:numId="11">
    <w:abstractNumId w:val="4"/>
  </w:num>
  <w:num w:numId="12">
    <w:abstractNumId w:val="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oph Scheffel">
    <w15:presenceInfo w15:providerId="Windows Live" w15:userId="bf81d63ba957dd08"/>
  </w15:person>
  <w15:person w15:author="Josephine Zerna">
    <w15:presenceInfo w15:providerId="Windows Live" w15:userId="d375bcffe09c976d"/>
  </w15:person>
  <w15:person w15:author="scheffel">
    <w15:presenceInfo w15:providerId="None" w15:userId="scheff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pd9dtwfm9w2toerfz2xpvfkzwppv25t2f2x&quot;&gt;Literature&lt;record-ids&gt;&lt;item&gt;371&lt;/item&gt;&lt;/record-ids&gt;&lt;/item&gt;&lt;/Libraries&gt;"/>
  </w:docVars>
  <w:rsids>
    <w:rsidRoot w:val="00DD020D"/>
    <w:rsid w:val="000170A3"/>
    <w:rsid w:val="00021D3F"/>
    <w:rsid w:val="00033142"/>
    <w:rsid w:val="00041DF4"/>
    <w:rsid w:val="00050E62"/>
    <w:rsid w:val="00071733"/>
    <w:rsid w:val="000758B3"/>
    <w:rsid w:val="00082B9F"/>
    <w:rsid w:val="00090B7F"/>
    <w:rsid w:val="000923A8"/>
    <w:rsid w:val="000A5E5F"/>
    <w:rsid w:val="000A7667"/>
    <w:rsid w:val="000B29E5"/>
    <w:rsid w:val="000C483F"/>
    <w:rsid w:val="00100AB6"/>
    <w:rsid w:val="00100B2A"/>
    <w:rsid w:val="001015E2"/>
    <w:rsid w:val="001115BA"/>
    <w:rsid w:val="00134240"/>
    <w:rsid w:val="00137939"/>
    <w:rsid w:val="00141118"/>
    <w:rsid w:val="001544DC"/>
    <w:rsid w:val="00157340"/>
    <w:rsid w:val="001A3966"/>
    <w:rsid w:val="001F3BEC"/>
    <w:rsid w:val="00217BB0"/>
    <w:rsid w:val="002214B0"/>
    <w:rsid w:val="00243428"/>
    <w:rsid w:val="00243B5C"/>
    <w:rsid w:val="0025192E"/>
    <w:rsid w:val="0025583D"/>
    <w:rsid w:val="002808E2"/>
    <w:rsid w:val="00293186"/>
    <w:rsid w:val="00294A13"/>
    <w:rsid w:val="00295E5F"/>
    <w:rsid w:val="002C54A3"/>
    <w:rsid w:val="002D012E"/>
    <w:rsid w:val="002D09F0"/>
    <w:rsid w:val="002D50B3"/>
    <w:rsid w:val="002F7FE2"/>
    <w:rsid w:val="003024B8"/>
    <w:rsid w:val="0031028E"/>
    <w:rsid w:val="00310BB4"/>
    <w:rsid w:val="00312728"/>
    <w:rsid w:val="003175F8"/>
    <w:rsid w:val="0032087A"/>
    <w:rsid w:val="0032251B"/>
    <w:rsid w:val="0033233D"/>
    <w:rsid w:val="00332840"/>
    <w:rsid w:val="00350D46"/>
    <w:rsid w:val="003635EF"/>
    <w:rsid w:val="00365366"/>
    <w:rsid w:val="003B3041"/>
    <w:rsid w:val="003C27CB"/>
    <w:rsid w:val="003C2FB9"/>
    <w:rsid w:val="003E238F"/>
    <w:rsid w:val="003F0CC3"/>
    <w:rsid w:val="00405452"/>
    <w:rsid w:val="00433C1A"/>
    <w:rsid w:val="00446B9A"/>
    <w:rsid w:val="004475C7"/>
    <w:rsid w:val="004547F1"/>
    <w:rsid w:val="00460D85"/>
    <w:rsid w:val="004B6A53"/>
    <w:rsid w:val="004C64F5"/>
    <w:rsid w:val="004F7257"/>
    <w:rsid w:val="00501CE9"/>
    <w:rsid w:val="005049D3"/>
    <w:rsid w:val="00511634"/>
    <w:rsid w:val="0052182D"/>
    <w:rsid w:val="00521D0B"/>
    <w:rsid w:val="005464BE"/>
    <w:rsid w:val="00587706"/>
    <w:rsid w:val="00595A7D"/>
    <w:rsid w:val="005A41D1"/>
    <w:rsid w:val="005A7DEB"/>
    <w:rsid w:val="005B47BD"/>
    <w:rsid w:val="005D3B86"/>
    <w:rsid w:val="005E0097"/>
    <w:rsid w:val="005E0183"/>
    <w:rsid w:val="005E4D34"/>
    <w:rsid w:val="005E583D"/>
    <w:rsid w:val="005F10E3"/>
    <w:rsid w:val="005F2166"/>
    <w:rsid w:val="0060619D"/>
    <w:rsid w:val="0062454B"/>
    <w:rsid w:val="00666B77"/>
    <w:rsid w:val="0069553A"/>
    <w:rsid w:val="006A432A"/>
    <w:rsid w:val="006B34A7"/>
    <w:rsid w:val="006C6614"/>
    <w:rsid w:val="006D4CF8"/>
    <w:rsid w:val="006E38B6"/>
    <w:rsid w:val="006E6F5C"/>
    <w:rsid w:val="006F3A3D"/>
    <w:rsid w:val="00703111"/>
    <w:rsid w:val="00712A6D"/>
    <w:rsid w:val="0074307E"/>
    <w:rsid w:val="007A67EF"/>
    <w:rsid w:val="007A73C3"/>
    <w:rsid w:val="007B3561"/>
    <w:rsid w:val="007C4CD0"/>
    <w:rsid w:val="007C6A40"/>
    <w:rsid w:val="007D6404"/>
    <w:rsid w:val="007D677A"/>
    <w:rsid w:val="007F5D2F"/>
    <w:rsid w:val="008027A9"/>
    <w:rsid w:val="008415B0"/>
    <w:rsid w:val="00847FF0"/>
    <w:rsid w:val="008522F4"/>
    <w:rsid w:val="0087376E"/>
    <w:rsid w:val="0088378C"/>
    <w:rsid w:val="00884C16"/>
    <w:rsid w:val="00885D08"/>
    <w:rsid w:val="00887560"/>
    <w:rsid w:val="008A1ECE"/>
    <w:rsid w:val="008B4518"/>
    <w:rsid w:val="008C3AE4"/>
    <w:rsid w:val="008C7D7A"/>
    <w:rsid w:val="008D0708"/>
    <w:rsid w:val="008F3BDB"/>
    <w:rsid w:val="00915E52"/>
    <w:rsid w:val="009507E7"/>
    <w:rsid w:val="009A34A5"/>
    <w:rsid w:val="009C1756"/>
    <w:rsid w:val="009D1D7A"/>
    <w:rsid w:val="009E4F0C"/>
    <w:rsid w:val="00A04980"/>
    <w:rsid w:val="00A06229"/>
    <w:rsid w:val="00A2572C"/>
    <w:rsid w:val="00A347FD"/>
    <w:rsid w:val="00A538E8"/>
    <w:rsid w:val="00AB6186"/>
    <w:rsid w:val="00AB6BA9"/>
    <w:rsid w:val="00AB709C"/>
    <w:rsid w:val="00AB7865"/>
    <w:rsid w:val="00AC7C5D"/>
    <w:rsid w:val="00AE6A22"/>
    <w:rsid w:val="00AF6499"/>
    <w:rsid w:val="00B021A9"/>
    <w:rsid w:val="00B05E0D"/>
    <w:rsid w:val="00B075BC"/>
    <w:rsid w:val="00B226E0"/>
    <w:rsid w:val="00B47509"/>
    <w:rsid w:val="00B62CB9"/>
    <w:rsid w:val="00B9628E"/>
    <w:rsid w:val="00BA3E90"/>
    <w:rsid w:val="00BC1002"/>
    <w:rsid w:val="00BC75AF"/>
    <w:rsid w:val="00BD37D9"/>
    <w:rsid w:val="00BD63AA"/>
    <w:rsid w:val="00BE2D96"/>
    <w:rsid w:val="00BF69DD"/>
    <w:rsid w:val="00C06FD6"/>
    <w:rsid w:val="00C14F6C"/>
    <w:rsid w:val="00C30150"/>
    <w:rsid w:val="00C311EC"/>
    <w:rsid w:val="00C67A94"/>
    <w:rsid w:val="00C72A88"/>
    <w:rsid w:val="00C97283"/>
    <w:rsid w:val="00CA2280"/>
    <w:rsid w:val="00CC51AA"/>
    <w:rsid w:val="00CE0E0F"/>
    <w:rsid w:val="00CE65CE"/>
    <w:rsid w:val="00CF0009"/>
    <w:rsid w:val="00D32DCF"/>
    <w:rsid w:val="00D3489A"/>
    <w:rsid w:val="00D36A0D"/>
    <w:rsid w:val="00D4574B"/>
    <w:rsid w:val="00D50ECE"/>
    <w:rsid w:val="00D53B15"/>
    <w:rsid w:val="00D60A3F"/>
    <w:rsid w:val="00D70AB0"/>
    <w:rsid w:val="00D76690"/>
    <w:rsid w:val="00DA0B91"/>
    <w:rsid w:val="00DA11E3"/>
    <w:rsid w:val="00DA2D19"/>
    <w:rsid w:val="00DA6E0F"/>
    <w:rsid w:val="00DB62C4"/>
    <w:rsid w:val="00DC2F76"/>
    <w:rsid w:val="00DC5817"/>
    <w:rsid w:val="00DD020D"/>
    <w:rsid w:val="00E0452F"/>
    <w:rsid w:val="00E04B39"/>
    <w:rsid w:val="00E1285A"/>
    <w:rsid w:val="00E30E4C"/>
    <w:rsid w:val="00E400E5"/>
    <w:rsid w:val="00E40767"/>
    <w:rsid w:val="00E474D8"/>
    <w:rsid w:val="00E76EEC"/>
    <w:rsid w:val="00E969A3"/>
    <w:rsid w:val="00EC1A86"/>
    <w:rsid w:val="00F02161"/>
    <w:rsid w:val="00F1444F"/>
    <w:rsid w:val="00F34567"/>
    <w:rsid w:val="00F36224"/>
    <w:rsid w:val="00F67560"/>
    <w:rsid w:val="00F75931"/>
    <w:rsid w:val="00F80720"/>
    <w:rsid w:val="00F81638"/>
    <w:rsid w:val="00F95CD0"/>
    <w:rsid w:val="00FA0BBC"/>
    <w:rsid w:val="00FA44CB"/>
    <w:rsid w:val="00FB2F53"/>
    <w:rsid w:val="00FB54CA"/>
    <w:rsid w:val="00FC7CF5"/>
    <w:rsid w:val="00FD5B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DA5C5"/>
  <w15:docId w15:val="{115BC217-1C8D-49FA-B173-871EBDCD7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B61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AB61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AB61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E1frCaroline">
    <w:name w:val="Überschrift E1 für Caroline"/>
    <w:basedOn w:val="berschrift1"/>
    <w:link w:val="berschriftE1frCarolineZchn"/>
    <w:qFormat/>
    <w:rsid w:val="00AB6186"/>
    <w:pPr>
      <w:numPr>
        <w:numId w:val="3"/>
      </w:numPr>
      <w:spacing w:before="240" w:line="360" w:lineRule="auto"/>
    </w:pPr>
    <w:rPr>
      <w:rFonts w:ascii="Frutiger Bold" w:hAnsi="Frutiger Bold"/>
      <w:b w:val="0"/>
      <w:bCs w:val="0"/>
      <w:color w:val="auto"/>
      <w:szCs w:val="32"/>
    </w:rPr>
  </w:style>
  <w:style w:type="character" w:customStyle="1" w:styleId="berschriftE1frCarolineZchn">
    <w:name w:val="Überschrift E1 für Caroline Zchn"/>
    <w:basedOn w:val="Absatz-Standardschriftart"/>
    <w:link w:val="berschriftE1frCaroline"/>
    <w:rsid w:val="00AB6186"/>
    <w:rPr>
      <w:rFonts w:ascii="Frutiger Bold" w:eastAsiaTheme="majorEastAsia" w:hAnsi="Frutiger Bold" w:cstheme="majorBidi"/>
      <w:sz w:val="28"/>
      <w:szCs w:val="32"/>
    </w:rPr>
  </w:style>
  <w:style w:type="character" w:customStyle="1" w:styleId="berschrift1Zchn">
    <w:name w:val="Überschrift 1 Zchn"/>
    <w:basedOn w:val="Absatz-Standardschriftart"/>
    <w:link w:val="berschrift1"/>
    <w:uiPriority w:val="9"/>
    <w:rsid w:val="00AB6186"/>
    <w:rPr>
      <w:rFonts w:asciiTheme="majorHAnsi" w:eastAsiaTheme="majorEastAsia" w:hAnsiTheme="majorHAnsi" w:cstheme="majorBidi"/>
      <w:b/>
      <w:bCs/>
      <w:color w:val="365F91" w:themeColor="accent1" w:themeShade="BF"/>
      <w:sz w:val="28"/>
      <w:szCs w:val="28"/>
    </w:rPr>
  </w:style>
  <w:style w:type="paragraph" w:customStyle="1" w:styleId="berschriftE2frCaroline">
    <w:name w:val="Überschrift E2 für Caroline"/>
    <w:basedOn w:val="berschrift2"/>
    <w:qFormat/>
    <w:rsid w:val="00AB6186"/>
    <w:pPr>
      <w:numPr>
        <w:ilvl w:val="1"/>
        <w:numId w:val="3"/>
      </w:numPr>
      <w:spacing w:before="40" w:line="360" w:lineRule="auto"/>
    </w:pPr>
    <w:rPr>
      <w:rFonts w:ascii="Frutiger Bold" w:hAnsi="Frutiger Bold"/>
      <w:b w:val="0"/>
      <w:bCs w:val="0"/>
      <w:color w:val="auto"/>
      <w:sz w:val="22"/>
    </w:rPr>
  </w:style>
  <w:style w:type="character" w:customStyle="1" w:styleId="berschrift2Zchn">
    <w:name w:val="Überschrift 2 Zchn"/>
    <w:basedOn w:val="Absatz-Standardschriftart"/>
    <w:link w:val="berschrift2"/>
    <w:uiPriority w:val="9"/>
    <w:semiHidden/>
    <w:rsid w:val="00AB6186"/>
    <w:rPr>
      <w:rFonts w:asciiTheme="majorHAnsi" w:eastAsiaTheme="majorEastAsia" w:hAnsiTheme="majorHAnsi" w:cstheme="majorBidi"/>
      <w:b/>
      <w:bCs/>
      <w:color w:val="4F81BD" w:themeColor="accent1"/>
      <w:sz w:val="26"/>
      <w:szCs w:val="26"/>
    </w:rPr>
  </w:style>
  <w:style w:type="paragraph" w:customStyle="1" w:styleId="berschriftE3frCaroline">
    <w:name w:val="Überschrift E3 für Caroline"/>
    <w:basedOn w:val="berschrift3"/>
    <w:qFormat/>
    <w:rsid w:val="00AB6186"/>
    <w:pPr>
      <w:numPr>
        <w:ilvl w:val="2"/>
        <w:numId w:val="3"/>
      </w:numPr>
      <w:spacing w:before="40" w:line="360" w:lineRule="auto"/>
    </w:pPr>
    <w:rPr>
      <w:rFonts w:ascii="Frutiger Bold" w:hAnsi="Frutiger Bold"/>
      <w:b w:val="0"/>
      <w:bCs w:val="0"/>
      <w:color w:val="auto"/>
      <w:szCs w:val="24"/>
    </w:rPr>
  </w:style>
  <w:style w:type="character" w:customStyle="1" w:styleId="berschrift3Zchn">
    <w:name w:val="Überschrift 3 Zchn"/>
    <w:basedOn w:val="Absatz-Standardschriftart"/>
    <w:link w:val="berschrift3"/>
    <w:uiPriority w:val="9"/>
    <w:semiHidden/>
    <w:rsid w:val="00AB6186"/>
    <w:rPr>
      <w:rFonts w:asciiTheme="majorHAnsi" w:eastAsiaTheme="majorEastAsia" w:hAnsiTheme="majorHAnsi" w:cstheme="majorBidi"/>
      <w:b/>
      <w:bCs/>
      <w:color w:val="4F81BD" w:themeColor="accent1"/>
    </w:rPr>
  </w:style>
  <w:style w:type="paragraph" w:styleId="Listenabsatz">
    <w:name w:val="List Paragraph"/>
    <w:basedOn w:val="Standard"/>
    <w:link w:val="ListenabsatzZchn"/>
    <w:uiPriority w:val="34"/>
    <w:qFormat/>
    <w:rsid w:val="00C30150"/>
    <w:pPr>
      <w:ind w:left="720"/>
      <w:contextualSpacing/>
    </w:pPr>
  </w:style>
  <w:style w:type="character" w:styleId="Hyperlink">
    <w:name w:val="Hyperlink"/>
    <w:uiPriority w:val="99"/>
    <w:unhideWhenUsed/>
    <w:rsid w:val="007D677A"/>
    <w:rPr>
      <w:color w:val="0000FF"/>
      <w:u w:val="single"/>
    </w:rPr>
  </w:style>
  <w:style w:type="character" w:customStyle="1" w:styleId="ListenabsatzZchn">
    <w:name w:val="Listenabsatz Zchn"/>
    <w:basedOn w:val="Absatz-Standardschriftart"/>
    <w:link w:val="Listenabsatz"/>
    <w:uiPriority w:val="34"/>
    <w:rsid w:val="007D677A"/>
  </w:style>
  <w:style w:type="paragraph" w:styleId="Kopfzeile">
    <w:name w:val="header"/>
    <w:basedOn w:val="Standard"/>
    <w:link w:val="KopfzeileZchn"/>
    <w:uiPriority w:val="99"/>
    <w:unhideWhenUsed/>
    <w:rsid w:val="00B226E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226E0"/>
  </w:style>
  <w:style w:type="paragraph" w:styleId="Fuzeile">
    <w:name w:val="footer"/>
    <w:basedOn w:val="Standard"/>
    <w:link w:val="FuzeileZchn"/>
    <w:uiPriority w:val="99"/>
    <w:unhideWhenUsed/>
    <w:rsid w:val="00B226E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226E0"/>
  </w:style>
  <w:style w:type="paragraph" w:styleId="Funotentext">
    <w:name w:val="footnote text"/>
    <w:basedOn w:val="Standard"/>
    <w:link w:val="FunotentextZchn"/>
    <w:uiPriority w:val="99"/>
    <w:semiHidden/>
    <w:unhideWhenUsed/>
    <w:rsid w:val="00E0452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0452F"/>
    <w:rPr>
      <w:sz w:val="20"/>
      <w:szCs w:val="20"/>
    </w:rPr>
  </w:style>
  <w:style w:type="character" w:styleId="Funotenzeichen">
    <w:name w:val="footnote reference"/>
    <w:basedOn w:val="Absatz-Standardschriftart"/>
    <w:uiPriority w:val="99"/>
    <w:semiHidden/>
    <w:unhideWhenUsed/>
    <w:rsid w:val="00E0452F"/>
    <w:rPr>
      <w:vertAlign w:val="superscript"/>
    </w:rPr>
  </w:style>
  <w:style w:type="paragraph" w:styleId="Sprechblasentext">
    <w:name w:val="Balloon Text"/>
    <w:basedOn w:val="Standard"/>
    <w:link w:val="SprechblasentextZchn"/>
    <w:uiPriority w:val="99"/>
    <w:semiHidden/>
    <w:unhideWhenUsed/>
    <w:rsid w:val="0032251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2251B"/>
    <w:rPr>
      <w:rFonts w:ascii="Segoe UI" w:hAnsi="Segoe UI" w:cs="Segoe UI"/>
      <w:sz w:val="18"/>
      <w:szCs w:val="18"/>
    </w:rPr>
  </w:style>
  <w:style w:type="character" w:styleId="Kommentarzeichen">
    <w:name w:val="annotation reference"/>
    <w:basedOn w:val="Absatz-Standardschriftart"/>
    <w:uiPriority w:val="99"/>
    <w:semiHidden/>
    <w:unhideWhenUsed/>
    <w:rsid w:val="002D012E"/>
    <w:rPr>
      <w:sz w:val="16"/>
      <w:szCs w:val="16"/>
    </w:rPr>
  </w:style>
  <w:style w:type="paragraph" w:styleId="Kommentartext">
    <w:name w:val="annotation text"/>
    <w:basedOn w:val="Standard"/>
    <w:link w:val="KommentartextZchn"/>
    <w:uiPriority w:val="99"/>
    <w:semiHidden/>
    <w:unhideWhenUsed/>
    <w:rsid w:val="002D01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D012E"/>
    <w:rPr>
      <w:sz w:val="20"/>
      <w:szCs w:val="20"/>
    </w:rPr>
  </w:style>
  <w:style w:type="paragraph" w:styleId="Kommentarthema">
    <w:name w:val="annotation subject"/>
    <w:basedOn w:val="Kommentartext"/>
    <w:next w:val="Kommentartext"/>
    <w:link w:val="KommentarthemaZchn"/>
    <w:uiPriority w:val="99"/>
    <w:semiHidden/>
    <w:unhideWhenUsed/>
    <w:rsid w:val="002D012E"/>
    <w:rPr>
      <w:b/>
      <w:bCs/>
    </w:rPr>
  </w:style>
  <w:style w:type="character" w:customStyle="1" w:styleId="KommentarthemaZchn">
    <w:name w:val="Kommentarthema Zchn"/>
    <w:basedOn w:val="KommentartextZchn"/>
    <w:link w:val="Kommentarthema"/>
    <w:uiPriority w:val="99"/>
    <w:semiHidden/>
    <w:rsid w:val="002D012E"/>
    <w:rPr>
      <w:b/>
      <w:bCs/>
      <w:sz w:val="20"/>
      <w:szCs w:val="20"/>
    </w:rPr>
  </w:style>
  <w:style w:type="paragraph" w:customStyle="1" w:styleId="EndNoteBibliography">
    <w:name w:val="EndNote Bibliography"/>
    <w:basedOn w:val="Standard"/>
    <w:link w:val="EndNoteBibliographyZchn"/>
    <w:rsid w:val="006A432A"/>
    <w:pPr>
      <w:spacing w:after="160" w:line="240" w:lineRule="auto"/>
    </w:pPr>
    <w:rPr>
      <w:rFonts w:ascii="Calibri" w:hAnsi="Calibri" w:cs="Calibri"/>
      <w:noProof/>
      <w:sz w:val="16"/>
      <w:lang w:val="en-US"/>
    </w:rPr>
  </w:style>
  <w:style w:type="character" w:customStyle="1" w:styleId="EndNoteBibliographyZchn">
    <w:name w:val="EndNote Bibliography Zchn"/>
    <w:basedOn w:val="Absatz-Standardschriftart"/>
    <w:link w:val="EndNoteBibliography"/>
    <w:rsid w:val="006A432A"/>
    <w:rPr>
      <w:rFonts w:ascii="Calibri" w:hAnsi="Calibri" w:cs="Calibri"/>
      <w:noProof/>
      <w:sz w:val="16"/>
      <w:lang w:val="en-US"/>
    </w:rPr>
  </w:style>
  <w:style w:type="character" w:styleId="Hervorhebung">
    <w:name w:val="Emphasis"/>
    <w:basedOn w:val="Absatz-Standardschriftart"/>
    <w:uiPriority w:val="20"/>
    <w:qFormat/>
    <w:rsid w:val="007F5D2F"/>
    <w:rPr>
      <w:i/>
      <w:iCs/>
    </w:rPr>
  </w:style>
  <w:style w:type="paragraph" w:styleId="berarbeitung">
    <w:name w:val="Revision"/>
    <w:hidden/>
    <w:uiPriority w:val="99"/>
    <w:semiHidden/>
    <w:rsid w:val="0052182D"/>
    <w:pPr>
      <w:spacing w:after="0" w:line="240" w:lineRule="auto"/>
    </w:pPr>
  </w:style>
  <w:style w:type="paragraph" w:styleId="Literaturverzeichnis">
    <w:name w:val="Bibliography"/>
    <w:basedOn w:val="Standard"/>
    <w:next w:val="Standard"/>
    <w:uiPriority w:val="37"/>
    <w:unhideWhenUsed/>
    <w:rsid w:val="00D36A0D"/>
  </w:style>
  <w:style w:type="paragraph" w:customStyle="1" w:styleId="EndNoteBibliographyTitle">
    <w:name w:val="EndNote Bibliography Title"/>
    <w:basedOn w:val="Standard"/>
    <w:link w:val="EndNoteBibliographyTitleZchn"/>
    <w:rsid w:val="00F67560"/>
    <w:pPr>
      <w:spacing w:after="0"/>
      <w:jc w:val="center"/>
    </w:pPr>
    <w:rPr>
      <w:rFonts w:ascii="Calibri" w:hAnsi="Calibri" w:cs="Calibri"/>
      <w:noProof/>
      <w:sz w:val="16"/>
      <w:lang w:val="en-US"/>
    </w:rPr>
  </w:style>
  <w:style w:type="character" w:customStyle="1" w:styleId="EndNoteBibliographyTitleZchn">
    <w:name w:val="EndNote Bibliography Title Zchn"/>
    <w:basedOn w:val="Absatz-Standardschriftart"/>
    <w:link w:val="EndNoteBibliographyTitle"/>
    <w:rsid w:val="00F67560"/>
    <w:rPr>
      <w:rFonts w:ascii="Calibri" w:hAnsi="Calibri" w:cs="Calibri"/>
      <w:noProof/>
      <w:sz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1488">
      <w:bodyDiv w:val="1"/>
      <w:marLeft w:val="0"/>
      <w:marRight w:val="0"/>
      <w:marTop w:val="0"/>
      <w:marBottom w:val="0"/>
      <w:divBdr>
        <w:top w:val="none" w:sz="0" w:space="0" w:color="auto"/>
        <w:left w:val="none" w:sz="0" w:space="0" w:color="auto"/>
        <w:bottom w:val="none" w:sz="0" w:space="0" w:color="auto"/>
        <w:right w:val="none" w:sz="0" w:space="0" w:color="auto"/>
      </w:divBdr>
    </w:div>
    <w:div w:id="107704316">
      <w:bodyDiv w:val="1"/>
      <w:marLeft w:val="0"/>
      <w:marRight w:val="0"/>
      <w:marTop w:val="0"/>
      <w:marBottom w:val="0"/>
      <w:divBdr>
        <w:top w:val="none" w:sz="0" w:space="0" w:color="auto"/>
        <w:left w:val="none" w:sz="0" w:space="0" w:color="auto"/>
        <w:bottom w:val="none" w:sz="0" w:space="0" w:color="auto"/>
        <w:right w:val="none" w:sz="0" w:space="0" w:color="auto"/>
      </w:divBdr>
    </w:div>
    <w:div w:id="142475517">
      <w:bodyDiv w:val="1"/>
      <w:marLeft w:val="0"/>
      <w:marRight w:val="0"/>
      <w:marTop w:val="0"/>
      <w:marBottom w:val="0"/>
      <w:divBdr>
        <w:top w:val="none" w:sz="0" w:space="0" w:color="auto"/>
        <w:left w:val="none" w:sz="0" w:space="0" w:color="auto"/>
        <w:bottom w:val="none" w:sz="0" w:space="0" w:color="auto"/>
        <w:right w:val="none" w:sz="0" w:space="0" w:color="auto"/>
      </w:divBdr>
    </w:div>
    <w:div w:id="145825128">
      <w:bodyDiv w:val="1"/>
      <w:marLeft w:val="0"/>
      <w:marRight w:val="0"/>
      <w:marTop w:val="0"/>
      <w:marBottom w:val="0"/>
      <w:divBdr>
        <w:top w:val="none" w:sz="0" w:space="0" w:color="auto"/>
        <w:left w:val="none" w:sz="0" w:space="0" w:color="auto"/>
        <w:bottom w:val="none" w:sz="0" w:space="0" w:color="auto"/>
        <w:right w:val="none" w:sz="0" w:space="0" w:color="auto"/>
      </w:divBdr>
    </w:div>
    <w:div w:id="157770752">
      <w:bodyDiv w:val="1"/>
      <w:marLeft w:val="0"/>
      <w:marRight w:val="0"/>
      <w:marTop w:val="0"/>
      <w:marBottom w:val="0"/>
      <w:divBdr>
        <w:top w:val="none" w:sz="0" w:space="0" w:color="auto"/>
        <w:left w:val="none" w:sz="0" w:space="0" w:color="auto"/>
        <w:bottom w:val="none" w:sz="0" w:space="0" w:color="auto"/>
        <w:right w:val="none" w:sz="0" w:space="0" w:color="auto"/>
      </w:divBdr>
    </w:div>
    <w:div w:id="200365238">
      <w:bodyDiv w:val="1"/>
      <w:marLeft w:val="0"/>
      <w:marRight w:val="0"/>
      <w:marTop w:val="0"/>
      <w:marBottom w:val="0"/>
      <w:divBdr>
        <w:top w:val="none" w:sz="0" w:space="0" w:color="auto"/>
        <w:left w:val="none" w:sz="0" w:space="0" w:color="auto"/>
        <w:bottom w:val="none" w:sz="0" w:space="0" w:color="auto"/>
        <w:right w:val="none" w:sz="0" w:space="0" w:color="auto"/>
      </w:divBdr>
    </w:div>
    <w:div w:id="205992435">
      <w:bodyDiv w:val="1"/>
      <w:marLeft w:val="0"/>
      <w:marRight w:val="0"/>
      <w:marTop w:val="0"/>
      <w:marBottom w:val="0"/>
      <w:divBdr>
        <w:top w:val="none" w:sz="0" w:space="0" w:color="auto"/>
        <w:left w:val="none" w:sz="0" w:space="0" w:color="auto"/>
        <w:bottom w:val="none" w:sz="0" w:space="0" w:color="auto"/>
        <w:right w:val="none" w:sz="0" w:space="0" w:color="auto"/>
      </w:divBdr>
    </w:div>
    <w:div w:id="231160931">
      <w:bodyDiv w:val="1"/>
      <w:marLeft w:val="0"/>
      <w:marRight w:val="0"/>
      <w:marTop w:val="0"/>
      <w:marBottom w:val="0"/>
      <w:divBdr>
        <w:top w:val="none" w:sz="0" w:space="0" w:color="auto"/>
        <w:left w:val="none" w:sz="0" w:space="0" w:color="auto"/>
        <w:bottom w:val="none" w:sz="0" w:space="0" w:color="auto"/>
        <w:right w:val="none" w:sz="0" w:space="0" w:color="auto"/>
      </w:divBdr>
    </w:div>
    <w:div w:id="277227842">
      <w:bodyDiv w:val="1"/>
      <w:marLeft w:val="0"/>
      <w:marRight w:val="0"/>
      <w:marTop w:val="0"/>
      <w:marBottom w:val="0"/>
      <w:divBdr>
        <w:top w:val="none" w:sz="0" w:space="0" w:color="auto"/>
        <w:left w:val="none" w:sz="0" w:space="0" w:color="auto"/>
        <w:bottom w:val="none" w:sz="0" w:space="0" w:color="auto"/>
        <w:right w:val="none" w:sz="0" w:space="0" w:color="auto"/>
      </w:divBdr>
    </w:div>
    <w:div w:id="279344246">
      <w:bodyDiv w:val="1"/>
      <w:marLeft w:val="0"/>
      <w:marRight w:val="0"/>
      <w:marTop w:val="0"/>
      <w:marBottom w:val="0"/>
      <w:divBdr>
        <w:top w:val="none" w:sz="0" w:space="0" w:color="auto"/>
        <w:left w:val="none" w:sz="0" w:space="0" w:color="auto"/>
        <w:bottom w:val="none" w:sz="0" w:space="0" w:color="auto"/>
        <w:right w:val="none" w:sz="0" w:space="0" w:color="auto"/>
      </w:divBdr>
    </w:div>
    <w:div w:id="428697396">
      <w:bodyDiv w:val="1"/>
      <w:marLeft w:val="0"/>
      <w:marRight w:val="0"/>
      <w:marTop w:val="0"/>
      <w:marBottom w:val="0"/>
      <w:divBdr>
        <w:top w:val="none" w:sz="0" w:space="0" w:color="auto"/>
        <w:left w:val="none" w:sz="0" w:space="0" w:color="auto"/>
        <w:bottom w:val="none" w:sz="0" w:space="0" w:color="auto"/>
        <w:right w:val="none" w:sz="0" w:space="0" w:color="auto"/>
      </w:divBdr>
    </w:div>
    <w:div w:id="492372891">
      <w:bodyDiv w:val="1"/>
      <w:marLeft w:val="0"/>
      <w:marRight w:val="0"/>
      <w:marTop w:val="0"/>
      <w:marBottom w:val="0"/>
      <w:divBdr>
        <w:top w:val="none" w:sz="0" w:space="0" w:color="auto"/>
        <w:left w:val="none" w:sz="0" w:space="0" w:color="auto"/>
        <w:bottom w:val="none" w:sz="0" w:space="0" w:color="auto"/>
        <w:right w:val="none" w:sz="0" w:space="0" w:color="auto"/>
      </w:divBdr>
      <w:divsChild>
        <w:div w:id="1723404320">
          <w:marLeft w:val="0"/>
          <w:marRight w:val="0"/>
          <w:marTop w:val="0"/>
          <w:marBottom w:val="0"/>
          <w:divBdr>
            <w:top w:val="none" w:sz="0" w:space="0" w:color="auto"/>
            <w:left w:val="none" w:sz="0" w:space="0" w:color="auto"/>
            <w:bottom w:val="none" w:sz="0" w:space="0" w:color="auto"/>
            <w:right w:val="none" w:sz="0" w:space="0" w:color="auto"/>
          </w:divBdr>
        </w:div>
      </w:divsChild>
    </w:div>
    <w:div w:id="584918003">
      <w:bodyDiv w:val="1"/>
      <w:marLeft w:val="0"/>
      <w:marRight w:val="0"/>
      <w:marTop w:val="0"/>
      <w:marBottom w:val="0"/>
      <w:divBdr>
        <w:top w:val="none" w:sz="0" w:space="0" w:color="auto"/>
        <w:left w:val="none" w:sz="0" w:space="0" w:color="auto"/>
        <w:bottom w:val="none" w:sz="0" w:space="0" w:color="auto"/>
        <w:right w:val="none" w:sz="0" w:space="0" w:color="auto"/>
      </w:divBdr>
    </w:div>
    <w:div w:id="721826380">
      <w:bodyDiv w:val="1"/>
      <w:marLeft w:val="0"/>
      <w:marRight w:val="0"/>
      <w:marTop w:val="0"/>
      <w:marBottom w:val="0"/>
      <w:divBdr>
        <w:top w:val="none" w:sz="0" w:space="0" w:color="auto"/>
        <w:left w:val="none" w:sz="0" w:space="0" w:color="auto"/>
        <w:bottom w:val="none" w:sz="0" w:space="0" w:color="auto"/>
        <w:right w:val="none" w:sz="0" w:space="0" w:color="auto"/>
      </w:divBdr>
    </w:div>
    <w:div w:id="740982474">
      <w:bodyDiv w:val="1"/>
      <w:marLeft w:val="0"/>
      <w:marRight w:val="0"/>
      <w:marTop w:val="0"/>
      <w:marBottom w:val="0"/>
      <w:divBdr>
        <w:top w:val="none" w:sz="0" w:space="0" w:color="auto"/>
        <w:left w:val="none" w:sz="0" w:space="0" w:color="auto"/>
        <w:bottom w:val="none" w:sz="0" w:space="0" w:color="auto"/>
        <w:right w:val="none" w:sz="0" w:space="0" w:color="auto"/>
      </w:divBdr>
    </w:div>
    <w:div w:id="827401255">
      <w:bodyDiv w:val="1"/>
      <w:marLeft w:val="0"/>
      <w:marRight w:val="0"/>
      <w:marTop w:val="0"/>
      <w:marBottom w:val="0"/>
      <w:divBdr>
        <w:top w:val="none" w:sz="0" w:space="0" w:color="auto"/>
        <w:left w:val="none" w:sz="0" w:space="0" w:color="auto"/>
        <w:bottom w:val="none" w:sz="0" w:space="0" w:color="auto"/>
        <w:right w:val="none" w:sz="0" w:space="0" w:color="auto"/>
      </w:divBdr>
    </w:div>
    <w:div w:id="845166731">
      <w:bodyDiv w:val="1"/>
      <w:marLeft w:val="0"/>
      <w:marRight w:val="0"/>
      <w:marTop w:val="0"/>
      <w:marBottom w:val="0"/>
      <w:divBdr>
        <w:top w:val="none" w:sz="0" w:space="0" w:color="auto"/>
        <w:left w:val="none" w:sz="0" w:space="0" w:color="auto"/>
        <w:bottom w:val="none" w:sz="0" w:space="0" w:color="auto"/>
        <w:right w:val="none" w:sz="0" w:space="0" w:color="auto"/>
      </w:divBdr>
    </w:div>
    <w:div w:id="847408055">
      <w:bodyDiv w:val="1"/>
      <w:marLeft w:val="0"/>
      <w:marRight w:val="0"/>
      <w:marTop w:val="0"/>
      <w:marBottom w:val="0"/>
      <w:divBdr>
        <w:top w:val="none" w:sz="0" w:space="0" w:color="auto"/>
        <w:left w:val="none" w:sz="0" w:space="0" w:color="auto"/>
        <w:bottom w:val="none" w:sz="0" w:space="0" w:color="auto"/>
        <w:right w:val="none" w:sz="0" w:space="0" w:color="auto"/>
      </w:divBdr>
    </w:div>
    <w:div w:id="1053239161">
      <w:bodyDiv w:val="1"/>
      <w:marLeft w:val="0"/>
      <w:marRight w:val="0"/>
      <w:marTop w:val="0"/>
      <w:marBottom w:val="0"/>
      <w:divBdr>
        <w:top w:val="none" w:sz="0" w:space="0" w:color="auto"/>
        <w:left w:val="none" w:sz="0" w:space="0" w:color="auto"/>
        <w:bottom w:val="none" w:sz="0" w:space="0" w:color="auto"/>
        <w:right w:val="none" w:sz="0" w:space="0" w:color="auto"/>
      </w:divBdr>
    </w:div>
    <w:div w:id="1097554574">
      <w:bodyDiv w:val="1"/>
      <w:marLeft w:val="0"/>
      <w:marRight w:val="0"/>
      <w:marTop w:val="0"/>
      <w:marBottom w:val="0"/>
      <w:divBdr>
        <w:top w:val="none" w:sz="0" w:space="0" w:color="auto"/>
        <w:left w:val="none" w:sz="0" w:space="0" w:color="auto"/>
        <w:bottom w:val="none" w:sz="0" w:space="0" w:color="auto"/>
        <w:right w:val="none" w:sz="0" w:space="0" w:color="auto"/>
      </w:divBdr>
    </w:div>
    <w:div w:id="1203134669">
      <w:bodyDiv w:val="1"/>
      <w:marLeft w:val="0"/>
      <w:marRight w:val="0"/>
      <w:marTop w:val="0"/>
      <w:marBottom w:val="0"/>
      <w:divBdr>
        <w:top w:val="none" w:sz="0" w:space="0" w:color="auto"/>
        <w:left w:val="none" w:sz="0" w:space="0" w:color="auto"/>
        <w:bottom w:val="none" w:sz="0" w:space="0" w:color="auto"/>
        <w:right w:val="none" w:sz="0" w:space="0" w:color="auto"/>
      </w:divBdr>
    </w:div>
    <w:div w:id="1265966687">
      <w:bodyDiv w:val="1"/>
      <w:marLeft w:val="0"/>
      <w:marRight w:val="0"/>
      <w:marTop w:val="0"/>
      <w:marBottom w:val="0"/>
      <w:divBdr>
        <w:top w:val="none" w:sz="0" w:space="0" w:color="auto"/>
        <w:left w:val="none" w:sz="0" w:space="0" w:color="auto"/>
        <w:bottom w:val="none" w:sz="0" w:space="0" w:color="auto"/>
        <w:right w:val="none" w:sz="0" w:space="0" w:color="auto"/>
      </w:divBdr>
    </w:div>
    <w:div w:id="1340540957">
      <w:bodyDiv w:val="1"/>
      <w:marLeft w:val="0"/>
      <w:marRight w:val="0"/>
      <w:marTop w:val="0"/>
      <w:marBottom w:val="0"/>
      <w:divBdr>
        <w:top w:val="none" w:sz="0" w:space="0" w:color="auto"/>
        <w:left w:val="none" w:sz="0" w:space="0" w:color="auto"/>
        <w:bottom w:val="none" w:sz="0" w:space="0" w:color="auto"/>
        <w:right w:val="none" w:sz="0" w:space="0" w:color="auto"/>
      </w:divBdr>
    </w:div>
    <w:div w:id="1476875345">
      <w:bodyDiv w:val="1"/>
      <w:marLeft w:val="0"/>
      <w:marRight w:val="0"/>
      <w:marTop w:val="0"/>
      <w:marBottom w:val="0"/>
      <w:divBdr>
        <w:top w:val="none" w:sz="0" w:space="0" w:color="auto"/>
        <w:left w:val="none" w:sz="0" w:space="0" w:color="auto"/>
        <w:bottom w:val="none" w:sz="0" w:space="0" w:color="auto"/>
        <w:right w:val="none" w:sz="0" w:space="0" w:color="auto"/>
      </w:divBdr>
    </w:div>
    <w:div w:id="1553688975">
      <w:bodyDiv w:val="1"/>
      <w:marLeft w:val="0"/>
      <w:marRight w:val="0"/>
      <w:marTop w:val="0"/>
      <w:marBottom w:val="0"/>
      <w:divBdr>
        <w:top w:val="none" w:sz="0" w:space="0" w:color="auto"/>
        <w:left w:val="none" w:sz="0" w:space="0" w:color="auto"/>
        <w:bottom w:val="none" w:sz="0" w:space="0" w:color="auto"/>
        <w:right w:val="none" w:sz="0" w:space="0" w:color="auto"/>
      </w:divBdr>
    </w:div>
    <w:div w:id="1555046519">
      <w:bodyDiv w:val="1"/>
      <w:marLeft w:val="0"/>
      <w:marRight w:val="0"/>
      <w:marTop w:val="0"/>
      <w:marBottom w:val="0"/>
      <w:divBdr>
        <w:top w:val="none" w:sz="0" w:space="0" w:color="auto"/>
        <w:left w:val="none" w:sz="0" w:space="0" w:color="auto"/>
        <w:bottom w:val="none" w:sz="0" w:space="0" w:color="auto"/>
        <w:right w:val="none" w:sz="0" w:space="0" w:color="auto"/>
      </w:divBdr>
    </w:div>
    <w:div w:id="1638797295">
      <w:bodyDiv w:val="1"/>
      <w:marLeft w:val="0"/>
      <w:marRight w:val="0"/>
      <w:marTop w:val="0"/>
      <w:marBottom w:val="0"/>
      <w:divBdr>
        <w:top w:val="none" w:sz="0" w:space="0" w:color="auto"/>
        <w:left w:val="none" w:sz="0" w:space="0" w:color="auto"/>
        <w:bottom w:val="none" w:sz="0" w:space="0" w:color="auto"/>
        <w:right w:val="none" w:sz="0" w:space="0" w:color="auto"/>
      </w:divBdr>
    </w:div>
    <w:div w:id="1680812975">
      <w:bodyDiv w:val="1"/>
      <w:marLeft w:val="0"/>
      <w:marRight w:val="0"/>
      <w:marTop w:val="0"/>
      <w:marBottom w:val="0"/>
      <w:divBdr>
        <w:top w:val="none" w:sz="0" w:space="0" w:color="auto"/>
        <w:left w:val="none" w:sz="0" w:space="0" w:color="auto"/>
        <w:bottom w:val="none" w:sz="0" w:space="0" w:color="auto"/>
        <w:right w:val="none" w:sz="0" w:space="0" w:color="auto"/>
      </w:divBdr>
    </w:div>
    <w:div w:id="1777871226">
      <w:bodyDiv w:val="1"/>
      <w:marLeft w:val="0"/>
      <w:marRight w:val="0"/>
      <w:marTop w:val="0"/>
      <w:marBottom w:val="0"/>
      <w:divBdr>
        <w:top w:val="none" w:sz="0" w:space="0" w:color="auto"/>
        <w:left w:val="none" w:sz="0" w:space="0" w:color="auto"/>
        <w:bottom w:val="none" w:sz="0" w:space="0" w:color="auto"/>
        <w:right w:val="none" w:sz="0" w:space="0" w:color="auto"/>
      </w:divBdr>
      <w:divsChild>
        <w:div w:id="2105375001">
          <w:marLeft w:val="0"/>
          <w:marRight w:val="0"/>
          <w:marTop w:val="0"/>
          <w:marBottom w:val="0"/>
          <w:divBdr>
            <w:top w:val="none" w:sz="0" w:space="0" w:color="auto"/>
            <w:left w:val="none" w:sz="0" w:space="0" w:color="auto"/>
            <w:bottom w:val="none" w:sz="0" w:space="0" w:color="auto"/>
            <w:right w:val="none" w:sz="0" w:space="0" w:color="auto"/>
          </w:divBdr>
          <w:divsChild>
            <w:div w:id="798570405">
              <w:marLeft w:val="0"/>
              <w:marRight w:val="0"/>
              <w:marTop w:val="0"/>
              <w:marBottom w:val="0"/>
              <w:divBdr>
                <w:top w:val="none" w:sz="0" w:space="0" w:color="auto"/>
                <w:left w:val="none" w:sz="0" w:space="0" w:color="auto"/>
                <w:bottom w:val="none" w:sz="0" w:space="0" w:color="auto"/>
                <w:right w:val="none" w:sz="0" w:space="0" w:color="auto"/>
              </w:divBdr>
            </w:div>
            <w:div w:id="1264268563">
              <w:marLeft w:val="0"/>
              <w:marRight w:val="0"/>
              <w:marTop w:val="0"/>
              <w:marBottom w:val="0"/>
              <w:divBdr>
                <w:top w:val="none" w:sz="0" w:space="0" w:color="auto"/>
                <w:left w:val="none" w:sz="0" w:space="0" w:color="auto"/>
                <w:bottom w:val="none" w:sz="0" w:space="0" w:color="auto"/>
                <w:right w:val="none" w:sz="0" w:space="0" w:color="auto"/>
              </w:divBdr>
            </w:div>
            <w:div w:id="1034043423">
              <w:marLeft w:val="0"/>
              <w:marRight w:val="0"/>
              <w:marTop w:val="0"/>
              <w:marBottom w:val="0"/>
              <w:divBdr>
                <w:top w:val="none" w:sz="0" w:space="0" w:color="auto"/>
                <w:left w:val="none" w:sz="0" w:space="0" w:color="auto"/>
                <w:bottom w:val="none" w:sz="0" w:space="0" w:color="auto"/>
                <w:right w:val="none" w:sz="0" w:space="0" w:color="auto"/>
              </w:divBdr>
            </w:div>
            <w:div w:id="122311557">
              <w:marLeft w:val="0"/>
              <w:marRight w:val="0"/>
              <w:marTop w:val="0"/>
              <w:marBottom w:val="0"/>
              <w:divBdr>
                <w:top w:val="none" w:sz="0" w:space="0" w:color="auto"/>
                <w:left w:val="none" w:sz="0" w:space="0" w:color="auto"/>
                <w:bottom w:val="none" w:sz="0" w:space="0" w:color="auto"/>
                <w:right w:val="none" w:sz="0" w:space="0" w:color="auto"/>
              </w:divBdr>
            </w:div>
            <w:div w:id="711080398">
              <w:marLeft w:val="0"/>
              <w:marRight w:val="0"/>
              <w:marTop w:val="0"/>
              <w:marBottom w:val="0"/>
              <w:divBdr>
                <w:top w:val="none" w:sz="0" w:space="0" w:color="auto"/>
                <w:left w:val="none" w:sz="0" w:space="0" w:color="auto"/>
                <w:bottom w:val="none" w:sz="0" w:space="0" w:color="auto"/>
                <w:right w:val="none" w:sz="0" w:space="0" w:color="auto"/>
              </w:divBdr>
            </w:div>
            <w:div w:id="1064137683">
              <w:marLeft w:val="0"/>
              <w:marRight w:val="0"/>
              <w:marTop w:val="0"/>
              <w:marBottom w:val="0"/>
              <w:divBdr>
                <w:top w:val="none" w:sz="0" w:space="0" w:color="auto"/>
                <w:left w:val="none" w:sz="0" w:space="0" w:color="auto"/>
                <w:bottom w:val="none" w:sz="0" w:space="0" w:color="auto"/>
                <w:right w:val="none" w:sz="0" w:space="0" w:color="auto"/>
              </w:divBdr>
            </w:div>
            <w:div w:id="446854989">
              <w:marLeft w:val="0"/>
              <w:marRight w:val="0"/>
              <w:marTop w:val="0"/>
              <w:marBottom w:val="0"/>
              <w:divBdr>
                <w:top w:val="none" w:sz="0" w:space="0" w:color="auto"/>
                <w:left w:val="none" w:sz="0" w:space="0" w:color="auto"/>
                <w:bottom w:val="none" w:sz="0" w:space="0" w:color="auto"/>
                <w:right w:val="none" w:sz="0" w:space="0" w:color="auto"/>
              </w:divBdr>
            </w:div>
            <w:div w:id="1603806475">
              <w:marLeft w:val="0"/>
              <w:marRight w:val="0"/>
              <w:marTop w:val="0"/>
              <w:marBottom w:val="0"/>
              <w:divBdr>
                <w:top w:val="none" w:sz="0" w:space="0" w:color="auto"/>
                <w:left w:val="none" w:sz="0" w:space="0" w:color="auto"/>
                <w:bottom w:val="none" w:sz="0" w:space="0" w:color="auto"/>
                <w:right w:val="none" w:sz="0" w:space="0" w:color="auto"/>
              </w:divBdr>
            </w:div>
            <w:div w:id="986786276">
              <w:marLeft w:val="0"/>
              <w:marRight w:val="0"/>
              <w:marTop w:val="0"/>
              <w:marBottom w:val="0"/>
              <w:divBdr>
                <w:top w:val="none" w:sz="0" w:space="0" w:color="auto"/>
                <w:left w:val="none" w:sz="0" w:space="0" w:color="auto"/>
                <w:bottom w:val="none" w:sz="0" w:space="0" w:color="auto"/>
                <w:right w:val="none" w:sz="0" w:space="0" w:color="auto"/>
              </w:divBdr>
            </w:div>
            <w:div w:id="685642889">
              <w:marLeft w:val="0"/>
              <w:marRight w:val="0"/>
              <w:marTop w:val="0"/>
              <w:marBottom w:val="0"/>
              <w:divBdr>
                <w:top w:val="none" w:sz="0" w:space="0" w:color="auto"/>
                <w:left w:val="none" w:sz="0" w:space="0" w:color="auto"/>
                <w:bottom w:val="none" w:sz="0" w:space="0" w:color="auto"/>
                <w:right w:val="none" w:sz="0" w:space="0" w:color="auto"/>
              </w:divBdr>
            </w:div>
            <w:div w:id="1312053392">
              <w:marLeft w:val="0"/>
              <w:marRight w:val="0"/>
              <w:marTop w:val="0"/>
              <w:marBottom w:val="0"/>
              <w:divBdr>
                <w:top w:val="none" w:sz="0" w:space="0" w:color="auto"/>
                <w:left w:val="none" w:sz="0" w:space="0" w:color="auto"/>
                <w:bottom w:val="none" w:sz="0" w:space="0" w:color="auto"/>
                <w:right w:val="none" w:sz="0" w:space="0" w:color="auto"/>
              </w:divBdr>
            </w:div>
            <w:div w:id="771510872">
              <w:marLeft w:val="0"/>
              <w:marRight w:val="0"/>
              <w:marTop w:val="0"/>
              <w:marBottom w:val="0"/>
              <w:divBdr>
                <w:top w:val="none" w:sz="0" w:space="0" w:color="auto"/>
                <w:left w:val="none" w:sz="0" w:space="0" w:color="auto"/>
                <w:bottom w:val="none" w:sz="0" w:space="0" w:color="auto"/>
                <w:right w:val="none" w:sz="0" w:space="0" w:color="auto"/>
              </w:divBdr>
            </w:div>
            <w:div w:id="495805813">
              <w:marLeft w:val="0"/>
              <w:marRight w:val="0"/>
              <w:marTop w:val="0"/>
              <w:marBottom w:val="0"/>
              <w:divBdr>
                <w:top w:val="none" w:sz="0" w:space="0" w:color="auto"/>
                <w:left w:val="none" w:sz="0" w:space="0" w:color="auto"/>
                <w:bottom w:val="none" w:sz="0" w:space="0" w:color="auto"/>
                <w:right w:val="none" w:sz="0" w:space="0" w:color="auto"/>
              </w:divBdr>
            </w:div>
            <w:div w:id="1879389964">
              <w:marLeft w:val="0"/>
              <w:marRight w:val="0"/>
              <w:marTop w:val="0"/>
              <w:marBottom w:val="0"/>
              <w:divBdr>
                <w:top w:val="none" w:sz="0" w:space="0" w:color="auto"/>
                <w:left w:val="none" w:sz="0" w:space="0" w:color="auto"/>
                <w:bottom w:val="none" w:sz="0" w:space="0" w:color="auto"/>
                <w:right w:val="none" w:sz="0" w:space="0" w:color="auto"/>
              </w:divBdr>
            </w:div>
            <w:div w:id="1668440905">
              <w:marLeft w:val="0"/>
              <w:marRight w:val="0"/>
              <w:marTop w:val="0"/>
              <w:marBottom w:val="0"/>
              <w:divBdr>
                <w:top w:val="none" w:sz="0" w:space="0" w:color="auto"/>
                <w:left w:val="none" w:sz="0" w:space="0" w:color="auto"/>
                <w:bottom w:val="none" w:sz="0" w:space="0" w:color="auto"/>
                <w:right w:val="none" w:sz="0" w:space="0" w:color="auto"/>
              </w:divBdr>
            </w:div>
            <w:div w:id="64188153">
              <w:marLeft w:val="0"/>
              <w:marRight w:val="0"/>
              <w:marTop w:val="0"/>
              <w:marBottom w:val="0"/>
              <w:divBdr>
                <w:top w:val="none" w:sz="0" w:space="0" w:color="auto"/>
                <w:left w:val="none" w:sz="0" w:space="0" w:color="auto"/>
                <w:bottom w:val="none" w:sz="0" w:space="0" w:color="auto"/>
                <w:right w:val="none" w:sz="0" w:space="0" w:color="auto"/>
              </w:divBdr>
            </w:div>
            <w:div w:id="1929650284">
              <w:marLeft w:val="0"/>
              <w:marRight w:val="0"/>
              <w:marTop w:val="0"/>
              <w:marBottom w:val="0"/>
              <w:divBdr>
                <w:top w:val="none" w:sz="0" w:space="0" w:color="auto"/>
                <w:left w:val="none" w:sz="0" w:space="0" w:color="auto"/>
                <w:bottom w:val="none" w:sz="0" w:space="0" w:color="auto"/>
                <w:right w:val="none" w:sz="0" w:space="0" w:color="auto"/>
              </w:divBdr>
            </w:div>
            <w:div w:id="1809592747">
              <w:marLeft w:val="0"/>
              <w:marRight w:val="0"/>
              <w:marTop w:val="0"/>
              <w:marBottom w:val="0"/>
              <w:divBdr>
                <w:top w:val="none" w:sz="0" w:space="0" w:color="auto"/>
                <w:left w:val="none" w:sz="0" w:space="0" w:color="auto"/>
                <w:bottom w:val="none" w:sz="0" w:space="0" w:color="auto"/>
                <w:right w:val="none" w:sz="0" w:space="0" w:color="auto"/>
              </w:divBdr>
            </w:div>
            <w:div w:id="247158813">
              <w:marLeft w:val="0"/>
              <w:marRight w:val="0"/>
              <w:marTop w:val="0"/>
              <w:marBottom w:val="0"/>
              <w:divBdr>
                <w:top w:val="none" w:sz="0" w:space="0" w:color="auto"/>
                <w:left w:val="none" w:sz="0" w:space="0" w:color="auto"/>
                <w:bottom w:val="none" w:sz="0" w:space="0" w:color="auto"/>
                <w:right w:val="none" w:sz="0" w:space="0" w:color="auto"/>
              </w:divBdr>
            </w:div>
            <w:div w:id="92672065">
              <w:marLeft w:val="0"/>
              <w:marRight w:val="0"/>
              <w:marTop w:val="0"/>
              <w:marBottom w:val="0"/>
              <w:divBdr>
                <w:top w:val="none" w:sz="0" w:space="0" w:color="auto"/>
                <w:left w:val="none" w:sz="0" w:space="0" w:color="auto"/>
                <w:bottom w:val="none" w:sz="0" w:space="0" w:color="auto"/>
                <w:right w:val="none" w:sz="0" w:space="0" w:color="auto"/>
              </w:divBdr>
            </w:div>
            <w:div w:id="396175663">
              <w:marLeft w:val="0"/>
              <w:marRight w:val="0"/>
              <w:marTop w:val="0"/>
              <w:marBottom w:val="0"/>
              <w:divBdr>
                <w:top w:val="none" w:sz="0" w:space="0" w:color="auto"/>
                <w:left w:val="none" w:sz="0" w:space="0" w:color="auto"/>
                <w:bottom w:val="none" w:sz="0" w:space="0" w:color="auto"/>
                <w:right w:val="none" w:sz="0" w:space="0" w:color="auto"/>
              </w:divBdr>
            </w:div>
            <w:div w:id="2075658693">
              <w:marLeft w:val="0"/>
              <w:marRight w:val="0"/>
              <w:marTop w:val="0"/>
              <w:marBottom w:val="0"/>
              <w:divBdr>
                <w:top w:val="none" w:sz="0" w:space="0" w:color="auto"/>
                <w:left w:val="none" w:sz="0" w:space="0" w:color="auto"/>
                <w:bottom w:val="none" w:sz="0" w:space="0" w:color="auto"/>
                <w:right w:val="none" w:sz="0" w:space="0" w:color="auto"/>
              </w:divBdr>
            </w:div>
            <w:div w:id="1492063916">
              <w:marLeft w:val="0"/>
              <w:marRight w:val="0"/>
              <w:marTop w:val="0"/>
              <w:marBottom w:val="0"/>
              <w:divBdr>
                <w:top w:val="none" w:sz="0" w:space="0" w:color="auto"/>
                <w:left w:val="none" w:sz="0" w:space="0" w:color="auto"/>
                <w:bottom w:val="none" w:sz="0" w:space="0" w:color="auto"/>
                <w:right w:val="none" w:sz="0" w:space="0" w:color="auto"/>
              </w:divBdr>
            </w:div>
            <w:div w:id="1689141776">
              <w:marLeft w:val="0"/>
              <w:marRight w:val="0"/>
              <w:marTop w:val="0"/>
              <w:marBottom w:val="0"/>
              <w:divBdr>
                <w:top w:val="none" w:sz="0" w:space="0" w:color="auto"/>
                <w:left w:val="none" w:sz="0" w:space="0" w:color="auto"/>
                <w:bottom w:val="none" w:sz="0" w:space="0" w:color="auto"/>
                <w:right w:val="none" w:sz="0" w:space="0" w:color="auto"/>
              </w:divBdr>
            </w:div>
            <w:div w:id="1968967143">
              <w:marLeft w:val="0"/>
              <w:marRight w:val="0"/>
              <w:marTop w:val="0"/>
              <w:marBottom w:val="0"/>
              <w:divBdr>
                <w:top w:val="none" w:sz="0" w:space="0" w:color="auto"/>
                <w:left w:val="none" w:sz="0" w:space="0" w:color="auto"/>
                <w:bottom w:val="none" w:sz="0" w:space="0" w:color="auto"/>
                <w:right w:val="none" w:sz="0" w:space="0" w:color="auto"/>
              </w:divBdr>
            </w:div>
            <w:div w:id="1732658039">
              <w:marLeft w:val="0"/>
              <w:marRight w:val="0"/>
              <w:marTop w:val="0"/>
              <w:marBottom w:val="0"/>
              <w:divBdr>
                <w:top w:val="none" w:sz="0" w:space="0" w:color="auto"/>
                <w:left w:val="none" w:sz="0" w:space="0" w:color="auto"/>
                <w:bottom w:val="none" w:sz="0" w:space="0" w:color="auto"/>
                <w:right w:val="none" w:sz="0" w:space="0" w:color="auto"/>
              </w:divBdr>
            </w:div>
            <w:div w:id="1201895040">
              <w:marLeft w:val="0"/>
              <w:marRight w:val="0"/>
              <w:marTop w:val="0"/>
              <w:marBottom w:val="0"/>
              <w:divBdr>
                <w:top w:val="none" w:sz="0" w:space="0" w:color="auto"/>
                <w:left w:val="none" w:sz="0" w:space="0" w:color="auto"/>
                <w:bottom w:val="none" w:sz="0" w:space="0" w:color="auto"/>
                <w:right w:val="none" w:sz="0" w:space="0" w:color="auto"/>
              </w:divBdr>
            </w:div>
            <w:div w:id="79999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1771">
      <w:bodyDiv w:val="1"/>
      <w:marLeft w:val="0"/>
      <w:marRight w:val="0"/>
      <w:marTop w:val="0"/>
      <w:marBottom w:val="0"/>
      <w:divBdr>
        <w:top w:val="none" w:sz="0" w:space="0" w:color="auto"/>
        <w:left w:val="none" w:sz="0" w:space="0" w:color="auto"/>
        <w:bottom w:val="none" w:sz="0" w:space="0" w:color="auto"/>
        <w:right w:val="none" w:sz="0" w:space="0" w:color="auto"/>
      </w:divBdr>
    </w:div>
    <w:div w:id="2014063053">
      <w:bodyDiv w:val="1"/>
      <w:marLeft w:val="0"/>
      <w:marRight w:val="0"/>
      <w:marTop w:val="0"/>
      <w:marBottom w:val="0"/>
      <w:divBdr>
        <w:top w:val="none" w:sz="0" w:space="0" w:color="auto"/>
        <w:left w:val="none" w:sz="0" w:space="0" w:color="auto"/>
        <w:bottom w:val="none" w:sz="0" w:space="0" w:color="auto"/>
        <w:right w:val="none" w:sz="0" w:space="0" w:color="auto"/>
      </w:divBdr>
    </w:div>
    <w:div w:id="2021469353">
      <w:bodyDiv w:val="1"/>
      <w:marLeft w:val="0"/>
      <w:marRight w:val="0"/>
      <w:marTop w:val="0"/>
      <w:marBottom w:val="0"/>
      <w:divBdr>
        <w:top w:val="none" w:sz="0" w:space="0" w:color="auto"/>
        <w:left w:val="none" w:sz="0" w:space="0" w:color="auto"/>
        <w:bottom w:val="none" w:sz="0" w:space="0" w:color="auto"/>
        <w:right w:val="none" w:sz="0" w:space="0" w:color="auto"/>
      </w:divBdr>
    </w:div>
    <w:div w:id="209639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LCID>en-US</b:LCID>
    <b:Year>2021</b:Year>
    <b:ShortTitle>Individual differences in social distancing and mask-wearing in the pandemic of COVID-19</b:ShortTitle>
    <b:Volume>175</b:Volume>
    <b:BIBTEX_Entry>article</b:BIBTEX_Entry>
    <b:SourceType>JournalArticle</b:SourceType>
    <b:Title>Individual differences in social distancing and mask-wearing in the pandemic of COVID-19: The role of need for cognition, self-control and risk attitude</b:Title>
    <b:BIBTEX_Abstract>In the United States, while the number of COVID-19 cases continue to increase, the practice of social distancing and mask-wearing have been controversial and even politicized. The present study examined the role of psychological traits in social distancing compliance and mask-wearing behavior and attitude. A sample of 233 U.S. adult residents were recruited from Amazon Mechanical Turk. Participants completed scales of social distancing compliance, mask-wearing behavior and attitude, need for cognition, self-control, risk attitude, and political ideology. Epidemiological information (seven-day positive rate and the number of cases per 100,000) was obtained based on the state participants resided in. As a result, epidemiological information did not correlate with social distancing compliance mask-wearing. Political ideology, on the other hand, was a significant factor, with a more liberal tendency being associated with greater engagement in social distancing compliance and mask-wearing behavior an attitude. Importantly, those who were more risk averse, or had a higher level of self-control or need for cognition practiced more social distancing and mask-wearing, after controlling for demographics, epidemiological information, and political ideology. Furthermore, for mask-wearing behavior, political ideology interacted with both need for cognition and self-control. Collectively, the study revealed the psychological roots of individual differences in social distancing and mask-wearing compliance.</b:BIBTEX_Abstract>
    <b:Tag>Xu2021</b:Tag>
    <b:BIBTEX_KeyWords>Need for cognition, Self-control, COVID-19, Mask-wearing, Political ideology, Risk attitude, Social distancing</b:BIBTEX_KeyWords>
    <b:URL>https://www.sciencedirect.com/science/article/pii/S0191886921000817</b:URL>
    <b:DOI>10.1016/j.paid.2021.110706</b:DOI>
    <b:YearAccessed>2021</b:YearAccessed>
    <b:MonthAccessed>March</b:MonthAccessed>
    <b:DayAccessed>16</b:DayAccessed>
    <b:Author>
      <b:Author>
        <b:NameList>
          <b:Person>
            <b:Last>Xu</b:Last>
            <b:First>Ping</b:First>
          </b:Person>
          <b:Person>
            <b:Last>Cheng</b:Last>
            <b:First>Jiuqing</b:First>
          </b:Person>
        </b:NameList>
      </b:Author>
    </b:Author>
    <b:Pages>110706</b:Pages>
    <b:Month>June</b:Month>
    <b:JournalName>Personality and Individual Differences</b:JournalName>
    <b:StandardNumber> ISSN: 0191-8869</b:StandardNumber>
    <b:RefOrder>16</b:RefOrder>
  </b:Source>
  <b:Source>
    <b:LCID>en-US</b:LCID>
    <b:Department>PsyArXiv</b:Department>
    <b:Year>2021</b:Year>
    <b:BIBTEX_Entry>techreport</b:BIBTEX_Entry>
    <b:Comments>type: article</b:Comments>
    <b:SourceType>Report</b:SourceType>
    <b:Title>Do humans prefer cognitive effort over doing nothing?</b:Title>
    <b:BIBTEX_Abstract>Humans and other animals find mental (and physical) effort aversive and have the fundamental drive to avoid it. However, exerting no effort, doing nothing, is also aversive: it leads to boredom. Here, we ask whether people choose to exert effort when the alternative is to do nothing at all. Across nine studies, participants completed variants of the demand selection task, in which they repeatedly selected between a cognitively effortful task (e.g., simple addition, Stroop task) and a task that required no effort (e.g., doing nothing, watching the computer complete the Stroop). We then tabulated people’s choices. Across all studies and a mini meta-analysis, we found no evidence of effort avoidance and sometimes even a preference for effort when the alternative was doing nothing. Our findings reveal the limits of effort avoidance, suggesting that people do not seek to completely minimize effort expenditure.</b:BIBTEX_Abstract>
    <b:Tag>Wu2021</b:Tag>
    <b:BIBTEX_KeyWords>Social and Behavioral Sciences, Cognitive Psychology</b:BIBTEX_KeyWords>
    <b:URL>https://psyarxiv.com/d2gkf/</b:URL>
    <b:DOI>10.31234/osf.io/d2gkf</b:DOI>
    <b:YearAccessed>2021</b:YearAccessed>
    <b:MonthAccessed>November</b:MonthAccessed>
    <b:DayAccessed>25</b:DayAccessed>
    <b:Author>
      <b:Author>
        <b:NameList>
          <b:Person>
            <b:Last>Wu</b:Last>
            <b:First>Raymond</b:First>
          </b:Person>
          <b:Person>
            <b:Last>Ferguson</b:Last>
            <b:First>Amanda</b:First>
          </b:Person>
          <b:Person>
            <b:Last>Inzlicht</b:Last>
            <b:First>Michael</b:First>
          </b:Person>
        </b:NameList>
      </b:Author>
    </b:Author>
    <b:Month>November</b:Month>
    <b:ThesisType>Tech. rep.</b:ThesisType>
    <b:RefOrder>17</b:RefOrder>
  </b:Source>
  <b:Source>
    <b:LCID>en-US</b:LCID>
    <b:Year>2008</b:Year>
    <b:Volume>58</b:Volume>
    <b:BIBTEX_Entry>article</b:BIBTEX_Entry>
    <b:SourceType>JournalArticle</b:SourceType>
    <b:Title>Effective Analysis of Reaction Time Data</b:Title>
    <b:BIBTEX_Abstract>Most analyses of reaction time (RT) data are conducted by using the statistical techniques with which psychologists are most familiar, such as analysis of variance on the sample mean. Unfortunately, these methods are usually inappropriate for RT data, because they have little power to detect genuine differences in RT between conditions. In addition, some statistical approaches can, under certain circumstances, result in findings that are artifacts of the analysis method itself. A corpus of research has shown more effective analytical methods, such as analyzing the whole RT distribution, although this research has had limited influence. The present article will summarize these ad’ances in methods for analyzing RT data.</b:BIBTEX_Abstract>
    <b:Tag>Whelan2008</b:Tag>
    <b:URL>https://doi.org/10.1007/BF03395630</b:URL>
    <b:DOI>10.1007/BF03395630</b:DOI>
    <b:YearAccessed>2021</b:YearAccessed>
    <b:MonthAccessed>October</b:MonthAccessed>
    <b:DayAccessed>14</b:DayAccessed>
    <b:Author>
      <b:Author>
        <b:NameList>
          <b:Person>
            <b:Last>Whelan</b:Last>
            <b:First>Robert</b:First>
          </b:Person>
        </b:NameList>
      </b:Author>
    </b:Author>
    <b:Pages>475–482</b:Pages>
    <b:Month>July</b:Month>
    <b:JournalName>The Psychological Record</b:JournalName>
    <b:Number>3</b:Number>
    <b:StandardNumber> ISSN: 2163-3452</b:StandardNumber>
    <b:RefOrder>18</b:RefOrder>
  </b:Source>
  <b:Source>
    <b:BIBTEX_Entry>article</b:BIBTEX_Entry>
    <b:Comments>Publisher: Public Library of Science</b:Comments>
    <b:SourceType>JournalArticle</b:SourceType>
    <b:Title>What is the subjective cost of cognitive effort? Load, trait, and aging effects revealed by economic preference</b:Title>
    <b:BIBTEX_KeyWords>Motivation, Behavior, Decision making, Cognitive psychology, Measurement, Behavioral economics, Elderly, Payment</b:BIBTEX_KeyWords>
    <b:URL>https://journals.plos.org/plosone/article?id=10.1371/journal.pone.0068210</b:URL>
    <b:LCID>en-US</b:LCID>
    <b:Year>2013</b:Year>
    <b:ShortTitle>What Is the Subjective Cost of Cognitive Effort?</b:ShortTitle>
    <b:Volume>8</b:Volume>
    <b:BIBTEX_Abstract>It has long been assumed that people treat cognitive effort as costly, but also that such effort costs may vary greatly across individuals. Individual differences in subjective effort could present a major and pervasive confound in behavioral and neuroscience assessments, by conflating cognitive ability with cognitive motivation. Self-report cognitive effort scales have been developed, but objective measures are lacking. In this study, we use the behavioral economic approach of revealed preferences to quantify subjective effort. Specifically, we adapted a well-established discounting paradigm to measure the extent to which cognitive effort causes participants to discount monetary rewards. The resulting metrics are sensitive to both within-individual factors, including objective load and reward amount, and between-individual factors, including age and trait cognitive engagement. We further validate cognitive effort discounting by benchmarking it against well-established measures of delay discounting. The results highlight the promise and utility of behavioral economic tools for assessing trait and state influences on cognitive motivation.</b:BIBTEX_Abstract>
    <b:Tag>Westbrook2013</b:Tag>
    <b:DOI>10.1371/journal.pone.0068210</b:DOI>
    <b:YearAccessed>2021</b:YearAccessed>
    <b:MonthAccessed>June</b:MonthAccessed>
    <b:DayAccessed>29</b:DayAccessed>
    <b:Author>
      <b:Author>
        <b:NameList>
          <b:Person>
            <b:Last>Westbrook</b:Last>
            <b:First>Andrew</b:First>
          </b:Person>
          <b:Person>
            <b:Last>Kester</b:Last>
            <b:First>Daria</b:First>
          </b:Person>
          <b:Person>
            <b:Last>Braver</b:Last>
            <b:Middle>S.</b:Middle>
            <b:First>Todd</b:First>
          </b:Person>
        </b:NameList>
      </b:Author>
    </b:Author>
    <b:Pages>e68210</b:Pages>
    <b:Month>July</b:Month>
    <b:JournalName>PLOS ONE</b:JournalName>
    <b:Number>7</b:Number>
    <b:StandardNumber> ISSN: 1932-6203</b:StandardNumber>
    <b:RefOrder>1</b:RefOrder>
  </b:Source>
  <b:Source>
    <b:Year>2019</b:Year>
    <b:Volume>39</b:Volume>
    <b:BIBTEX_Entry>article</b:BIBTEX_Entry>
    <b:SourceType>JournalArticle</b:SourceType>
    <b:Title>The subjective value of cognitive effort is encoded by a domain-general valuation network</b:Title>
    <b:Tag>Westbrook2019</b:Tag>
    <b:Publisher>Society for Neuroscience</b:Publisher>
    <b:DOI>10.1523/jneurosci.3071-18.2019</b:DOI>
    <b:Author>
      <b:Author>
        <b:NameList>
          <b:Person>
            <b:Last>Westbrook</b:Last>
            <b:First>Andrew</b:First>
          </b:Person>
          <b:Person>
            <b:Last>Lamichhane</b:Last>
            <b:First>Bidhan</b:First>
          </b:Person>
          <b:Person>
            <b:Last>Braver</b:Last>
            <b:First>Todd</b:First>
          </b:Person>
        </b:NameList>
      </b:Author>
    </b:Author>
    <b:Pages>3934–3947</b:Pages>
    <b:Month>March</b:Month>
    <b:JournalName>The Journal of Neuroscience</b:JournalName>
    <b:Number>20</b:Number>
    <b:RefOrder>19</b:RefOrder>
  </b:Source>
  <b:Source>
    <b:BIBTEX_Entry>article</b:BIBTEX_Entry>
    <b:Comments>Publisher: Public Library of Science</b:Comments>
    <b:SourceType>JournalArticle</b:SourceType>
    <b:Title>Dispositional cognitive effort investment and behavioral demand avoidance: Are they related?</b:Title>
    <b:BIBTEX_KeyWords>Personality, Cognition, Behavior, Personality traits, Decision making, Working memory, Personality disorders, Personality tests</b:BIBTEX_KeyWords>
    <b:URL>https://journals.plos.org/plosone/article?id=10.1371/journal.pone.0239817</b:URL>
    <b:LCID>en-US</b:LCID>
    <b:Year>2020</b:Year>
    <b:ShortTitle>Dispositional cognitive effort investment and behavioral demand avoidance</b:ShortTitle>
    <b:Volume>15</b:Volume>
    <b:BIBTEX_Abstract>Individuals tend to avoid cognitive demand, yet, individual differences appear to exist. Recent evidence from two studies suggests that individuals high in the personality traits Self-Control and Need for Cognition that are related to the broader construct Cognitive Effort Investment are less prone to avoid cognitive demand and show less effort discounting. These findings suggest that cost-benefit models of decision-making that integrate the costs due to effort should consider individual differences in the willingness to exert mental effort. However, to date, there are almost no replication attempts of the above findings. For the present conceptual replication, we concentrated on the avoidance of cognitive demand and used a longitudinal design and latent state-trait modeling. This approach enabled us to separate the trait-specific variance in our measures of Cognitive Effort Investment and Demand Avoidance that is due to stable, individual differences from the variance that is due to the measurement occasion, the methods used, and measurement error. Doing so allowed us to test the assumption that self-reported Cognitive Effort Investment is related to behavioral Demand Avoidance more directly by relating their trait-like features to each other. In a sample of N = 217 participants, we observed both self-reported Cognitive Effort Investment and behavioral Demand Avoidance to exhibit considerable portions of trait variance. However, these trait variances were not significantly related to each other. Thus, our results call into question previous findings of a relationship between self-reported effort investment and demand avoidance. We suggest that novel paradigms are needed to emulate real-world effortful situations and enable better mapping between self-reported measures and behavioral markers of the willingness to exert cognitive effort.</b:BIBTEX_Abstract>
    <b:Tag>Strobel2020</b:Tag>
    <b:DOI>10.1371/journal.pone.0239817</b:DOI>
    <b:YearAccessed>2021</b:YearAccessed>
    <b:MonthAccessed>July</b:MonthAccessed>
    <b:DayAccessed>14</b:DayAccessed>
    <b:Author>
      <b:Author>
        <b:NameList>
          <b:Person>
            <b:Last>Strobel</b:Last>
            <b:First>Alexander</b:First>
          </b:Person>
          <b:Person>
            <b:Last>Wieder</b:Last>
            <b:First>Gesine</b:First>
          </b:Person>
          <b:Person>
            <b:Last>Paulus</b:Last>
            <b:Middle>C.</b:Middle>
            <b:First>Philipp</b:First>
          </b:Person>
          <b:Person>
            <b:Last>Ott</b:Last>
            <b:First>Florian</b:First>
          </b:Person>
          <b:Person>
            <b:Last>Pannasch</b:Last>
            <b:First>Sebastian</b:First>
          </b:Person>
          <b:Person>
            <b:Last>Kiebel</b:Last>
            <b:Middle>J.</b:Middle>
            <b:First>Stefan</b:First>
          </b:Person>
          <b:Person>
            <b:Last>Kührt</b:Last>
            <b:First>Corinna</b:First>
          </b:Person>
        </b:NameList>
      </b:Author>
    </b:Author>
    <b:Pages>e0239817</b:Pages>
    <b:Month>October</b:Month>
    <b:JournalName>PLOS ONE</b:JournalName>
    <b:Number>10</b:Number>
    <b:StandardNumber> ISSN: 1932-6203</b:StandardNumber>
    <b:RefOrder>13</b:RefOrder>
  </b:Source>
  <b:Source>
    <b:Year>2019</b:Year>
    <b:BIBTEX_Entry>incollection</b:BIBTEX_Entry>
    <b:SourceType>BookSection</b:SourceType>
    <b:Title>An introduction to mixed models for experimental psychology</b:Title>
    <b:Publisher>Routledge</b:Publisher>
    <b:Tag>Singmann2019</b:Tag>
    <b:BookTitle>New Methods in Cognitive Psychology</b:BookTitle>
    <b:DOI>10.4324/9780429318405-2</b:DOI>
    <b:Author>
      <b:Author>
        <b:NameList>
          <b:Person>
            <b:Last>Singmann</b:Last>
            <b:First>Henrik</b:First>
          </b:Person>
          <b:Person>
            <b:Last>Kellen</b:Last>
            <b:First>David</b:First>
          </b:Person>
        </b:NameList>
      </b:Author>
    </b:Author>
    <b:Pages>4–31</b:Pages>
    <b:Month>October</b:Month>
    <b:ConferenceName>New Methods in Cognitive Psychology</b:ConferenceName>
    <b:RefOrder>20</b:RefOrder>
  </b:Source>
  <b:Source>
    <b:Year>2021</b:Year>
    <b:BIBTEX_Entry>manual</b:BIBTEX_Entry>
    <b:Comments>R package version 1.0-1</b:Comments>
    <b:SourceType>Report</b:SourceType>
    <b:Title>afex: Analysis of factorial experiments</b:Title>
    <b:Tag>Singmann2021</b:Tag>
    <b:URL>https://CRAN.R-project.org/package=afex</b:URL>
    <b:Author>
      <b:Author>
        <b:NameList>
          <b:Person>
            <b:Last>Singmann</b:Last>
            <b:First>Henrik</b:First>
          </b:Person>
          <b:Person>
            <b:Last>Bolker</b:Last>
            <b:First>Ben</b:First>
          </b:Person>
          <b:Person>
            <b:Last>Westfall</b:Last>
            <b:First>Jake</b:First>
          </b:Person>
          <b:Person>
            <b:Last>Aust</b:Last>
            <b:First>Frederik</b:First>
          </b:Person>
          <b:Person>
            <b:Last>Ben-Shachar</b:Last>
            <b:Middle>S.</b:Middle>
            <b:First>Mattan</b:First>
          </b:Person>
        </b:NameList>
      </b:Author>
    </b:Author>
    <b:RefOrder>21</b:RefOrder>
  </b:Source>
  <b:Source>
    <b:BIBTEX_Copyright>2020 The Author(s), under exclusive licence to Springer Nature Limited</b:BIBTEX_Copyright>
    <b:BIBTEX_Entry>article</b:BIBTEX_Entry>
    <b:SourceType>JournalArticle</b:SourceType>
    <b:Title>Specification curve analysis</b:Title>
    <b:Publisher>Nature Publishing Group</b:Publisher>
    <b:BIBTEX_KeyWords>Decision making, Economics, Politics, Psychology</b:BIBTEX_KeyWords>
    <b:URL>https://www.nature.com/articles/s41562-020-0912-z</b:URL>
    <b:LCID>en-US</b:LCID>
    <b:Year>2020</b:Year>
    <b:Volume>4</b:Volume>
    <b:BIBTEX_Abstract>Empirical results hinge on analytical decisions that are defensible, arbitrary and motivated. These decisions probably introduce bias (towards the narrative put forward by the authors), and they certainly involve variability not reflected by standard errors. To address this source of noise and bias, we introduce specification curve analysis, which consists of three steps: (1) identifying the set of theoretically justified, statistically valid and non-redundant specifications; (2) displaying the results graphically, allowing readers to identify consequential specifications decisions; and (3) conducting joint inference across all specifications. We illustrate the use of this technique by applying it to three findings from two different papers, one investigating discrimination based on distinctively Black names, the other investigating the effect of assigning female versus male names to hurricanes. Specification curve analysis reveals that one finding is robust, one is weak and one is not robust at all.</b:BIBTEX_Abstract>
    <b:Tag>Simonsohn2020</b:Tag>
    <b:DOI>10.1038/s41562-020-0912-z</b:DOI>
    <b:YearAccessed>2021</b:YearAccessed>
    <b:MonthAccessed>November</b:MonthAccessed>
    <b:DayAccessed>18</b:DayAccessed>
    <b:Author>
      <b:Author>
        <b:NameList>
          <b:Person>
            <b:Last>Simonsohn</b:Last>
            <b:First>Uri</b:First>
          </b:Person>
          <b:Person>
            <b:Last>Simmons</b:Last>
            <b:Middle>P.</b:Middle>
            <b:First>Joseph</b:First>
          </b:Person>
          <b:Person>
            <b:Last>Nelson</b:Last>
            <b:Middle>D.</b:Middle>
            <b:First>Leif</b:First>
          </b:Person>
        </b:NameList>
      </b:Author>
    </b:Author>
    <b:Pages>1208–1214</b:Pages>
    <b:Month>November</b:Month>
    <b:JournalName>Nature Human Behaviour</b:JournalName>
    <b:Number>11</b:Number>
    <b:StandardNumber> ISSN: 2397-3374</b:StandardNumber>
    <b:RefOrder>22</b:RefOrder>
  </b:Source>
  <b:Source>
    <b:BIBTEX_Entry>article</b:BIBTEX_Entry>
    <b:Comments>Publisher: Cambridge University Press</b:Comments>
    <b:SourceType>JournalArticle</b:SourceType>
    <b:Title>Cognitive emotion regulation and personality: An analysis of individual differences in the neural and behavioral correlates of successful reappraisal</b:Title>
    <b:BIBTEX_KeyWords>personality, emotion regulation, reappraisal, fMRI, amygdala</b:BIBTEX_KeyWords>
    <b:URL>https://www.cambridge.org/core/journals/personality-neuroscience/article/cognitive-emotion-regulation-and-personality-an-analysis-of-individual-differences-in-the-neural-and-behavioral-correlates-of-successful-reappraisal/0E2C6F9FD69D71BAD2EF89423E194D25</b:URL>
    <b:LCID>en-US</b:LCID>
    <b:Year>2019</b:Year>
    <b:ShortTitle>Cognitive emotion regulation and personality</b:ShortTitle>
    <b:Volume>2</b:Volume>
    <b:BIBTEX_Abstract>A common and mostly effective emotion regulation strategy is reappraisal. During reappraisal, activity in cognitive control brain regions increases and activity in brain regions associated with emotion responding (e.g., the amygdala) diminishes. Immediately after reappraisal, it has been observed that activity in the amygdala increases again, which might reflect a paradoxical aftereffect. While there is extensive empirical evidence for these neural correlates of emotion regulation, only few studies targeted the association with individual differences in personality traits. The aim of this study is to investigate these associations more thoroughly. Seventy-six healthy participants completed measures of broad personality traits (Big Five, Positive and Negative Affect) as well as of more narrow traits (habitual use of emotion regulation) and performed an experimental fMRI reappraisal task. Participants were instructed to either permit their emotions or to detach themselves from the presented negative and neutral pictures. After each picture, a relaxation period was included. Reappraisal success was determined by arousal ratings and activity in the amygdala. During reappraisal, we found activation in the prefrontal cortex and deactivation in the left amygdala. During the relaxation period, an immediate aftereffect was found in occipital regions and marginally in the amygdala. Neither personality traits nor habitual use of emotion regulation predicted reappraisal success or the magnitude of the aftereffect. We replicated typical activation and deactivation patterns during intentional emotion regulation and partially replicated the immediate aftereffect in the amygdala. However, there was no association between personality traits and emotion regulation success.</b:BIBTEX_Abstract>
    <b:Tag>Scheffel2019b</b:Tag>
    <b:DOI>10.1017/pen.2019.11</b:DOI>
    <b:YearAccessed>2021</b:YearAccessed>
    <b:MonthAccessed>February</b:MonthAccessed>
    <b:DayAccessed>2</b:DayAccessed>
    <b:Author>
      <b:Author>
        <b:NameList>
          <b:Person>
            <b:Last>Scheffel</b:Last>
            <b:First>Christoph</b:First>
          </b:Person>
          <b:Person>
            <b:Last>Diers</b:Last>
            <b:First>Kersten</b:First>
          </b:Person>
          <b:Person>
            <b:Last>Schönfeld</b:Last>
            <b:First>Sabine</b:First>
          </b:Person>
          <b:Person>
            <b:Last>Brocke</b:Last>
            <b:First>Burkhard</b:First>
          </b:Person>
          <b:Person>
            <b:Last>Strobel</b:Last>
            <b:First>Alexander</b:First>
          </b:Person>
          <b:Person>
            <b:Last>Dörfel</b:Last>
            <b:First>Denise</b:First>
          </b:Person>
        </b:NameList>
      </b:Author>
    </b:Author>
    <b:JournalName>Personality Neuroscience</b:JournalName>
    <b:StandardNumber> ISSN: 2513-9886</b:StandardNumber>
    <b:RefOrder>12</b:RefOrder>
  </b:Source>
  <b:Source>
    <b:LCID>en-US</b:LCID>
    <b:Year>2019</b:Year>
    <b:ShortTitle>PsychoPy2</b:ShortTitle>
    <b:Volume>51</b:Volume>
    <b:BIBTEX_Entry>article</b:BIBTEX_Entry>
    <b:SourceType>JournalArticle</b:SourceType>
    <b:Title>PsychoPy2: Experiments in behavior made easy</b:Title>
    <b:BIBTEX_Abstract>PsychoPy is an application for the creation of experiments in behavioral science (psychology, neuroscience, linguistics, etc.) with precise spatial control and timing of stimuli. It now provides a choice of interface; users can write scripts in Python if they choose, while those who prefer to construct experiments graphically can use the new Builder interface. Here we describe the features that have been added over the last 10 years of its development. The most notable addition has been that Builder interface, allowing users to create studies with minimal or no programming, while also allowing the insertion of Python code for maximal flexibility. We also present some of the other new features, including further stimulus options, asynchronous time-stamped hardware polling, and better support for open science and reproducibility. Tens of thousands of users now launch PsychoPy every month, and more than 90 people have contributed to the code. We discuss the current state of the project, as well as plans for the future.</b:BIBTEX_Abstract>
    <b:Tag>Peirce2019</b:Tag>
    <b:URL>https://doi.org/10.3758/s13428-018-01193-y</b:URL>
    <b:DOI>10.3758/s13428-018-01193-y</b:DOI>
    <b:YearAccessed>2021</b:YearAccessed>
    <b:MonthAccessed>November</b:MonthAccessed>
    <b:DayAccessed>19</b:DayAccessed>
    <b:Author>
      <b:Author>
        <b:NameList>
          <b:Person>
            <b:Last>Peirce</b:Last>
            <b:First>Jonathan</b:First>
          </b:Person>
          <b:Person>
            <b:Last>Gray</b:Last>
            <b:Middle>R.</b:Middle>
            <b:First>Jeremy</b:First>
          </b:Person>
          <b:Person>
            <b:Last>Simpson</b:Last>
            <b:First>Sol</b:First>
          </b:Person>
          <b:Person>
            <b:Last>MacAskill</b:Last>
            <b:First>Michael</b:First>
          </b:Person>
          <b:Person>
            <b:Last>Höchenberger</b:Last>
            <b:First>Richard</b:First>
          </b:Person>
          <b:Person>
            <b:Last>Sogo</b:Last>
            <b:First>Hiroyuki</b:First>
          </b:Person>
          <b:Person>
            <b:Last>Kastman</b:Last>
            <b:First>Erik</b:First>
          </b:Person>
          <b:Person>
            <b:Last>Lindeløv</b:Last>
            <b:Middle>Kristoffer</b:Middle>
            <b:First>Jonas</b:First>
          </b:Person>
        </b:NameList>
      </b:Author>
    </b:Author>
    <b:Pages>195–203</b:Pages>
    <b:Month>February</b:Month>
    <b:JournalName>Behavior Research Methods</b:JournalName>
    <b:Number>1</b:Number>
    <b:StandardNumber> ISSN: 1554-3528</b:StandardNumber>
    <b:RefOrder>23</b:RefOrder>
  </b:Source>
  <b:Source>
    <b:LCID>en-US</b:LCID>
    <b:Year>2005</b:Year>
    <b:ShortTitle>N-back working memory paradigm</b:ShortTitle>
    <b:Volume>25</b:Volume>
    <b:BIBTEX_Entry>article</b:BIBTEX_Entry>
    <b:SourceType>JournalArticle</b:SourceType>
    <b:Title>N-back working memory paradigm: a meta-analysis of normative functional neuroimaging studies</b:Title>
    <b:BIBTEX_Abstract>One of the most popular experimental paradigms for functional neuroimaging studies of working memory has been the n-back task, in which subjects are asked to monitor the identity or location of a series of verbal or nonverbal stimuli and to indicate when the currently presented stimulus is the same as the one presented n trials previously. We conducted a quantitative meta-analysis of 668 sets of activation coordinates in Talairach space reported in 24 primary studies of n-back task variants manipulating process (location vs. identity monitoring) and content (verbal or nonverbal) of working memory. We found the following cortical regions were activated robustly (voxelwise false discovery rate = 1%): lateral premotor cortex; dorsal cingulate and medial premotor cortex; dorsolateral and ventrolateral prefrontal cortex; frontal poles; and medial and lateral posterior parietal cortex. Subsidiary meta-analyses based on appropriate subsets of the primary data demonstrated broadly similar activation patterns for identity monitoring of verbal stimuli and both location and identity monitoring of nonverbal stimuli. There was also some evidence for distinct frontoparietal activation patterns in response to different task variants. The functional specializations of each of the major cortical components in the generic large-scale frontoparietal system are discussed. We conclude that quantitative meta-analysis can be a powerful tool for combining results of multiple primary studies reported in Talairach space. Here, it provides evidence both for broadly consistent activation of frontal and parietal cortical regions by various versions of the n-back working memory paradigm, and for process- and content-specific frontoparietal activation by working memory.</b:BIBTEX_Abstract>
    <b:Tag>Owen2005</b:Tag>
    <b:BIBTEX_KeyWords>Humans, Psychomotor Performance, Brain, Meta-Analysis as Topic, Memory, Diagnostic Imaging</b:BIBTEX_KeyWords>
    <b:DOI>10.1002/hbm.20131</b:DOI>
    <b:Author>
      <b:Author>
        <b:NameList>
          <b:Person>
            <b:Last>Owen</b:Last>
            <b:Middle>M.</b:Middle>
            <b:First>Adrian</b:First>
          </b:Person>
          <b:Person>
            <b:Last>McMillan</b:Last>
            <b:Middle>M.</b:Middle>
            <b:First>Kathryn</b:First>
          </b:Person>
          <b:Person>
            <b:Last>Laird</b:Last>
            <b:Middle>R.</b:Middle>
            <b:First>Angela</b:First>
          </b:Person>
          <b:Person>
            <b:Last>Bullmore</b:Last>
            <b:First>Ed</b:First>
          </b:Person>
        </b:NameList>
      </b:Author>
    </b:Author>
    <b:Pages>46–59</b:Pages>
    <b:Month>May</b:Month>
    <b:JournalName>Human Brain Mapping</b:JournalName>
    <b:Number>1</b:Number>
    <b:StandardNumber> ISSN: 1065-9471</b:StandardNumber>
    <b:RefOrder>24</b:RefOrder>
  </b:Source>
  <b:Source>
    <b:Year>2016</b:Year>
    <b:Volume>241</b:Volume>
    <b:BIBTEX_Entry>article</b:BIBTEX_Entry>
    <b:SourceType>JournalArticle</b:SourceType>
    <b:Title>The Need for Cognition mediates and moderates the association between depressive symptoms and impaired Effortful Control</b:Title>
    <b:BIBTEX_Abstract>Previous studies have shown a negative correlation between effortful control (EC) and depressive symptoms. EC is defined as the efficiency of executive attention, which may be reduced by the attentional impairment associated with depression. However, the mechanism underlying this correlation is still unclear. We investigated the relationship between EC and depressive symptoms with the hypothesis that cognitive motivation, or need for cognition (NfC), is a possible mediator of this relationship. Participants were 178 Japanese university students. Each completed the Zung Self-Rating Depression Scale, Effortful Control Scale, and Need for Cognition Scale at baseline and follow-up assessments. Supporting our hypothesis, mediation analyses revealed a significant indirect effect of depressive symptoms on EC that was mediated by NfC. In addition, our data demonstrated a direct effect of depressive symptoms on EC. Longitudinal analysis indicated that an increase in depression and a decrease in NfC occurred synchronously, while NfC predicted an increase in EC over time. Depressive symptoms may decrease executive functioning and effortful control both directly and indirectly, the latter effect being mediated by motivation. These findings imply that a motivational deficit may partially explain the decreased EC found in people suffering from depression.</b:BIBTEX_Abstract>
    <b:Tag>Nishiguchi2016</b:Tag>
    <b:BIBTEX_KeyWords>Need for cognition, Attention, Depressive symptom, Effortful control, Executive function, Negative mood</b:BIBTEX_KeyWords>
    <b:URL>http://www.sciencedirect.com/science/article/pii/S0165178116307284</b:URL>
    <b:DOI>10.1016/j.psychres.2016.04.092</b:DOI>
    <b:YearAccessed>2018</b:YearAccessed>
    <b:MonthAccessed>March</b:MonthAccessed>
    <b:DayAccessed>3</b:DayAccessed>
    <b:Author>
      <b:Author>
        <b:NameList>
          <b:Person>
            <b:Last>Nishiguchi</b:Last>
            <b:First>Yuki</b:First>
          </b:Person>
          <b:Person>
            <b:Last>Takano</b:Last>
            <b:First>Keisuke</b:First>
          </b:Person>
          <b:Person>
            <b:Last>Tanno</b:Last>
            <b:First>Yoshihiko</b:First>
          </b:Person>
        </b:NameList>
      </b:Author>
    </b:Author>
    <b:Pages>8–13</b:Pages>
    <b:Month>July</b:Month>
    <b:JournalName>Psychiatry Research</b:JournalName>
    <b:StandardNumber> ISSN: 0165-1781</b:StandardNumber>
    <b:RefOrder>25</b:RefOrder>
  </b:Source>
  <b:Source>
    <b:Year>2021</b:Year>
    <b:BIBTEX_Entry>manual</b:BIBTEX_Entry>
    <b:Comments>R package version 0.9.12-4.3</b:Comments>
    <b:SourceType>Report</b:SourceType>
    <b:Title>BayesFactor: Computation of Bayes factors for common designs</b:Title>
    <b:Tag>Morey2021</b:Tag>
    <b:URL>https://CRAN.R-project.org/package=BayesFactor</b:URL>
    <b:Author>
      <b:Author>
        <b:NameList>
          <b:Person>
            <b:Last>Morey</b:Last>
            <b:Middle>D.</b:Middle>
            <b:First>Richard</b:First>
          </b:Person>
          <b:Person>
            <b:Last>Rouder</b:Last>
            <b:Middle>N.</b:Middle>
            <b:First>Jeffrey</b:First>
          </b:Person>
        </b:NameList>
      </b:Author>
    </b:Author>
    <b:RefOrder>26</b:RefOrder>
  </b:Source>
  <b:Source>
    <b:Year>2019</b:Year>
    <b:Volume>4</b:Volume>
    <b:BIBTEX_Entry>article</b:BIBTEX_Entry>
    <b:SourceType>JournalArticle</b:SourceType>
    <b:Title>bayestestR: Describing effects and their uncertainty, existence and significance within the Bayesian framework</b:Title>
    <b:Tag>Makowski2019</b:Tag>
    <b:URL>https://joss.theoj.org/papers/10.21105/joss.01541</b:URL>
    <b:DOI>10.21105/joss.01541</b:DOI>
    <b:Author>
      <b:Author>
        <b:NameList>
          <b:Person>
            <b:Last>Makowski</b:Last>
            <b:First>Dominique</b:First>
          </b:Person>
          <b:Person>
            <b:Last>Ben-Shachar</b:Last>
            <b:Middle>S.</b:Middle>
            <b:First>Mattan</b:First>
          </b:Person>
          <b:Person>
            <b:Last>Lüdecke</b:Last>
            <b:First>Daniel</b:First>
          </b:Person>
        </b:NameList>
      </b:Author>
    </b:Author>
    <b:Pages>1541</b:Pages>
    <b:JournalName>Journal of Open Source Software</b:JournalName>
    <b:Number>40</b:Number>
    <b:RefOrder>27</b:RefOrder>
  </b:Source>
  <b:Source>
    <b:Year>1990</b:Year>
    <b:Volume>107</b:Volume>
    <b:BIBTEX_Entry>article</b:BIBTEX_Entry>
    <b:SourceType>JournalArticle</b:SourceType>
    <b:Title>Response bias: Characteristics of detection theory, threshold theory, and "nonparametric" indexes</b:Title>
    <b:Publisher>American Psychological Association (APA)</b:Publisher>
    <b:Tag>Macmillan1990</b:Tag>
    <b:DOI>10.1037/0033-2909.107.3.401</b:DOI>
    <b:Author>
      <b:Author>
        <b:NameList>
          <b:Person>
            <b:Last>Macmillan</b:Last>
            <b:Middle>A.</b:Middle>
            <b:First>Neil</b:First>
          </b:Person>
          <b:Person>
            <b:Last>Creelman</b:Last>
            <b:Middle>Douglas</b:Middle>
            <b:First>C.</b:First>
          </b:Person>
        </b:NameList>
      </b:Author>
    </b:Author>
    <b:Pages>401–413</b:Pages>
    <b:JournalName>Psychological Bulletin</b:JournalName>
    <b:Number>3</b:Number>
    <b:RefOrder>28</b:RefOrder>
  </b:Source>
  <b:Source>
    <b:Year>1959</b:Year>
    <b:Volume>58</b:Volume>
    <b:BIBTEX_Entry>article</b:BIBTEX_Entry>
    <b:Comments>Place: US Publisher: American Psychological Association</b:Comments>
    <b:SourceType>JournalArticle</b:SourceType>
    <b:Title>Paced memorizing in a continuous task</b:Title>
    <b:BIBTEX_Abstract>An investigation was made to discover the number of stimuli that Ss could usefully remember in a simple stimulus-response task. The problem was to press a button at the right time in relation to the stimulus. S had to remember a continually changing small groups of letters. Ss required approximately 1 sec. per stimulus for each member of the group which they had to hold in memory. (PsycINFO Database Record (c) 2016 APA, all rights reserved)</b:BIBTEX_Abstract>
    <b:Tag>Mackworth1959</b:Tag>
    <b:BIBTEX_KeyWords>Memory, Human Channel Capacity, Task Analysis</b:BIBTEX_KeyWords>
    <b:DOI>10.1037/h0049090</b:DOI>
    <b:Author>
      <b:Author>
        <b:NameList>
          <b:Person>
            <b:Last>Mackworth</b:Last>
            <b:Middle>F.</b:Middle>
            <b:First>Jane</b:First>
          </b:Person>
        </b:NameList>
      </b:Author>
    </b:Author>
    <b:Pages>206–211</b:Pages>
    <b:JournalName>Journal of Experimental Psychology</b:JournalName>
    <b:Number>3</b:Number>
    <b:StandardNumber> ISSN: 0022-1015(Print)</b:StandardNumber>
    <b:RefOrder>29</b:RefOrder>
  </b:Source>
  <b:Source>
    <b:Year>2011</b:Year>
    <b:Volume>32</b:Volume>
    <b:BIBTEX_Entry>article</b:BIBTEX_Entry>
    <b:SourceType>JournalArticle</b:SourceType>
    <b:Title>A tutorial for analyzing human reaction times: How to filter data, manage missing values, and choose a statistical model</b:Title>
    <b:Tag>Lachaud2011</b:Tag>
    <b:Publisher>Cambridge University Press (CUP)</b:Publisher>
    <b:DOI>10.1017/s0142716410000457</b:DOI>
    <b:Author>
      <b:Author>
        <b:NameList>
          <b:Person>
            <b:Last>Lachaud</b:Last>
            <b:Middle>Michel</b:Middle>
            <b:First>Christian</b:First>
          </b:Person>
          <b:Person>
            <b:Last>Renaud</b:Last>
            <b:First>Oliver</b:First>
          </b:Person>
        </b:NameList>
      </b:Author>
    </b:Author>
    <b:Pages>389–416</b:Pages>
    <b:Month>March</b:Month>
    <b:JournalName>Applied Psycholinguistics</b:JournalName>
    <b:Number>2</b:Number>
    <b:RefOrder>30</b:RefOrder>
  </b:Source>
  <b:Source>
    <b:LCID>en-US</b:LCID>
    <b:Year>2021</b:Year>
    <b:ShortTitle>Individual differences in adolescents’ willingness to invest cognitive effort</b:ShortTitle>
    <b:Volume>57</b:Volume>
    <b:BIBTEX_Entry>article</b:BIBTEX_Entry>
    <b:SourceType>JournalArticle</b:SourceType>
    <b:Title>Individual differences in adolescents’ willingness to invest cognitive effort: Relation to need for cognition, motivation and cognitive capacity</b:Title>
    <b:BIBTEX_Abstract>There exist large individual differences in students’ willingness to invest cognitive effort within the academic domain. In a preregistered study, we investigated whether individual differences in adolescents’ willingness to invest cognitive effort, as assessed by an experimental effort discounting task, were related to need for cognition, academic motivation and cognitive capacity. We found that adolescents’ willingness to invest cognitive effort was related to need for cognition and cognitive capacity as indexed by task-performance. Our results demonstrate that individual differences in need for cognition and cognitive capacity contribute to differences in adolescents’ cognitive effort-investment, but academic motivation does not.</b:BIBTEX_Abstract>
    <b:Tag>Kramer2021</b:Tag>
    <b:BIBTEX_KeyWords>Need for cognition, Motivation, Cognitive effort, Effort discounting, Cognitive capacity</b:BIBTEX_KeyWords>
    <b:URL>https://www.sciencedirect.com/science/article/pii/S0885201420301325</b:URL>
    <b:DOI>10.1016/j.cogdev.2020.100978</b:DOI>
    <b:YearAccessed>2021</b:YearAccessed>
    <b:MonthAccessed>June</b:MonthAccessed>
    <b:DayAccessed>29</b:DayAccessed>
    <b:Author>
      <b:Author>
        <b:NameList>
          <b:Person>
            <b:Last>Kramer</b:Last>
            <b:First>Anne-Wil</b:First>
          </b:Person>
          <b:Person>
            <b:Last>Van Duijvenvoorde</b:Last>
            <b:Middle>C. K.</b:Middle>
            <b:First>Anna</b:First>
          </b:Person>
          <b:Person>
            <b:Last>Krabbendam</b:Last>
            <b:First>Lydia</b:First>
          </b:Person>
          <b:Person>
            <b:Last>Huizenga</b:Last>
            <b:Middle>M.</b:Middle>
            <b:First>Hilde</b:First>
          </b:Person>
        </b:NameList>
      </b:Author>
    </b:Author>
    <b:Pages>100978</b:Pages>
    <b:Month>January</b:Month>
    <b:JournalName>Cognitive Development</b:JournalName>
    <b:StandardNumber> ISSN: 0885-2014</b:StandardNumber>
    <b:RefOrder>8</b:RefOrder>
  </b:Source>
  <b:Source>
    <b:LCID>en-US</b:LCID>
    <b:BIBTEX_Copyright>2018 The Author(s)</b:BIBTEX_Copyright>
    <b:Year>2018</b:Year>
    <b:Volume>2</b:Volume>
    <b:BIBTEX_Entry>article</b:BIBTEX_Entry>
    <b:Comments>Bandiera\_{a}{b}{t}est: a Cg\_{t}{y}{p}e: Nature Research Journals Number: 12 Primary\_{a}{t}{y}pe: Reviews Publisher: Nature Publishing Group Subject\_{t}{e}{r}m: Human behaviour;Psychology Subject\_{t}{e}{r}m\_{i}{d}{:} human-behaviour;psychology</b:Comments>
    <b:SourceType>JournalArticle</b:SourceType>
    <b:Title>Mental labour</b:Title>
    <b:BIBTEX_Abstract>Mental effort is an elementary notion in our folk psychology and a familiar fixture in everyday introspective experience. However, as an object of scientific study, mental effort has remained rather elusive. Cognitive psychology has provided some tools for understanding how effort impacts performance, by linking effort with cognitive control function. What has remained less clear are the principles that govern the allocation of mental effort. Under what circumstances do people choose to invest mental effort, and when do they decline to do so? And what regulates the intensity of mental effort when it is applied? In new and promising work, these questions are being approached with the tools of behavioural economics. Though still in its infancy, this economic approach to mental effort research has already uncovered important aspects of effort-based decision-making, and points clearly to future lines of inquiry, including some intriguing opportunities presented by recent artificial intelligence research.</b:BIBTEX_Abstract>
    <b:Tag>Kool2018</b:Tag>
    <b:URL>https://www.nature.com/articles/s41562-018-0401-9</b:URL>
    <b:DOI>10.1038/s41562-018-0401-9</b:DOI>
    <b:YearAccessed>2021</b:YearAccessed>
    <b:MonthAccessed>July</b:MonthAccessed>
    <b:DayAccessed>14</b:DayAccessed>
    <b:Author>
      <b:Author>
        <b:NameList>
          <b:Person>
            <b:Last>Kool</b:Last>
            <b:First>Wouter</b:First>
          </b:Person>
          <b:Person>
            <b:Last>Botvinick</b:Last>
            <b:First>Matthew</b:First>
          </b:Person>
        </b:NameList>
      </b:Author>
    </b:Author>
    <b:Pages>899–908</b:Pages>
    <b:Month>December</b:Month>
    <b:JournalName>Nature Human Behaviour</b:JournalName>
    <b:Number>12</b:Number>
    <b:StandardNumber> ISSN: 2397-3374</b:StandardNumber>
    <b:RefOrder>31</b:RefOrder>
  </b:Source>
  <b:Source>
    <b:Year>2010</b:Year>
    <b:Volume>139</b:Volume>
    <b:BIBTEX_Entry>article</b:BIBTEX_Entry>
    <b:SourceType>JournalArticle</b:SourceType>
    <b:Title>Decision making and the avoidance of cognitive demand.</b:Title>
    <b:Publisher>American Psychological Association (APA)</b:Publisher>
    <b:Tag>Kool2010</b:Tag>
    <b:DOI>10.1037/a0020198</b:DOI>
    <b:Author>
      <b:Author>
        <b:NameList>
          <b:Person>
            <b:Last>Kool</b:Last>
            <b:First>Wouter</b:First>
          </b:Person>
          <b:Person>
            <b:Last>McGuire</b:Last>
            <b:Middle>T.</b:Middle>
            <b:First>Joseph</b:First>
          </b:Person>
          <b:Person>
            <b:Last>Rosen</b:Last>
            <b:Middle>B.</b:Middle>
            <b:First>Zev</b:First>
          </b:Person>
          <b:Person>
            <b:Last>Botvinick</b:Last>
            <b:Middle>M.</b:Middle>
            <b:First>Matthew</b:First>
          </b:Person>
        </b:NameList>
      </b:Author>
    </b:Author>
    <b:Pages>665–682</b:Pages>
    <b:JournalName>Journal of Experimental Psychology: General</b:JournalName>
    <b:Number>4</b:Number>
    <b:RefOrder>4</b:RefOrder>
  </b:Source>
  <b:Source>
    <b:Year>2017</b:Year>
    <b:Volume>54</b:Volume>
    <b:BIBTEX_Entry>article</b:BIBTEX_Entry>
    <b:SourceType>JournalArticle</b:SourceType>
    <b:Title>What our eyes tell us about feelings: Tracking pupillary responses during emotion regulation processes</b:Title>
    <b:Tag>Kinner2017</b:Tag>
    <b:Publisher>Wiley</b:Publisher>
    <b:DOI>10.1111/psyp.12816</b:DOI>
    <b:Author>
      <b:Author>
        <b:NameList>
          <b:Person>
            <b:Last>Kinner</b:Last>
            <b:Middle>L.</b:Middle>
            <b:First>Valerie</b:First>
          </b:Person>
          <b:Person>
            <b:Last>Kuchinke</b:Last>
            <b:First>Lars</b:First>
          </b:Person>
          <b:Person>
            <b:Last>Dierolf</b:Last>
            <b:Middle>M.</b:Middle>
            <b:First>Angelika</b:First>
          </b:Person>
          <b:Person>
            <b:Last>Merz</b:Last>
            <b:Middle>J.</b:Middle>
            <b:First>Christian</b:First>
          </b:Person>
          <b:Person>
            <b:Last>Otto</b:Last>
            <b:First>Tobias</b:First>
          </b:Person>
          <b:Person>
            <b:Last>Wolf</b:Last>
            <b:Middle>T.</b:Middle>
            <b:First>Oliver</b:First>
          </b:Person>
        </b:NameList>
      </b:Author>
    </b:Author>
    <b:Pages>508–518</b:Pages>
    <b:Month>January</b:Month>
    <b:JournalName>Psychophysiology</b:JournalName>
    <b:Number>4</b:Number>
    <b:RefOrder>2</b:RefOrder>
  </b:Source>
  <b:Source>
    <b:LCID>en-US</b:LCID>
    <b:Year>1997</b:Year>
    <b:Volume>9</b:Volume>
    <b:BIBTEX_Entry>article</b:BIBTEX_Entry>
    <b:SourceType>JournalArticle</b:SourceType>
    <b:Title>Verbal Working Memory Load Affects Regional Brain Activation as Measured by PET</b:Title>
    <b:BIBTEX_Abstract>We report an experiment that assesses the effect of variations in memory load on brain activations that mediate verbal working memory. The paradigm that forms the basis of this experiment is the "n-back" task in which subjects must decide for each letter in a series whether it matches the one presented n items back in the series. This task is of interest because it recruits processes involved in both the storage and manipulation of information in working memory. Variations in task difficulty were accomplished by varying the value of n. As n increased, subjects showed poorer behavioral performance as well as monotonically increasing magnitudes of brain activation in a large number of sites that together have been identified with verbal working-memory processes. By contrast, there was no reliable increase in activation in sites that are unrelated to working memory. These results validate the use of parametric manipulation of task variables in neuroimaging research, and they converge with the subtraction paradigm used most often in neuroimaging. In addition, the data support a model of working memory that includes both storage and executive processes that recruit a network of brain areas, all of which are involved in task performance.</b:BIBTEX_Abstract>
    <b:Tag>Jonides1997</b:Tag>
    <b:DOI>10.1162/jocn.1997.9.4.462</b:DOI>
    <b:Author>
      <b:Author>
        <b:NameList>
          <b:Person>
            <b:Last>Jonides</b:Last>
            <b:First>J.</b:First>
          </b:Person>
          <b:Person>
            <b:Last>Schumacher</b:Last>
            <b:Middle>H.</b:Middle>
            <b:First>E.</b:First>
          </b:Person>
          <b:Person>
            <b:Last>Smith</b:Last>
            <b:Middle>E.</b:Middle>
            <b:First>E.</b:First>
          </b:Person>
          <b:Person>
            <b:Last>Lauber</b:Last>
            <b:Middle>J.</b:Middle>
            <b:First>E.</b:First>
          </b:Person>
          <b:Person>
            <b:Last>Awh</b:Last>
            <b:First>E.</b:First>
          </b:Person>
          <b:Person>
            <b:Last>Minoshima</b:Last>
            <b:First>S.</b:First>
          </b:Person>
          <b:Person>
            <b:Last>Koeppe</b:Last>
            <b:Middle>A.</b:Middle>
            <b:First>R.</b:First>
          </b:Person>
        </b:NameList>
      </b:Author>
    </b:Author>
    <b:Pages>462–475</b:Pages>
    <b:Month>July</b:Month>
    <b:JournalName>Journal of Cognitive Neuroscience</b:JournalName>
    <b:Number>4</b:Number>
    <b:StandardNumber> ISSN: 0898-929X</b:StandardNumber>
    <b:RefOrder>32</b:RefOrder>
  </b:Source>
  <b:Source>
    <b:Year>2010</b:Year>
    <b:Volume>18</b:Volume>
    <b:BIBTEX_Entry>article</b:BIBTEX_Entry>
    <b:Comments>Publisher: Routledge \_{e}{p}{r}int: https://doi.org/10.1080/09658211003702171</b:Comments>
    <b:SourceType>JournalArticle</b:SourceType>
    <b:Title>The concurrent validity of the N-back task as a working memory measure</b:Title>
    <b:BIBTEX_Abstract>The N-back task is used extensively in literature as a working memory (WM) paradigm and it is increasingly used as a measure of individual differences. However, not much is known about the psychometric properties of this task and the current study aims to shed more light on this issue. We first review the current literature on the psychometric properties of the N-back task. With three experiments using task variants with different stimuli and load levels, we then investigate the nature of the N-back task by investigating its relationship to WM, and its role as an inter-individual difference measure. Consistent with previous literature, our data suggest that the N-back task is not a useful measure of individual differences in WM, partly because of its insufficient reliability. Nevertheless, the task seems to be useful for experimental research in WM and also well predicts inter-individual differences in other higher cognitive functions, such as fluid intelligence, especially when used at higher levels of load.</b:BIBTEX_Abstract>
    <b:Tag>Jaeggi2010</b:Tag>
    <b:BIBTEX_KeyWords>Intelligence, Validity, Executive functions, Inter-individual differences, Reliability</b:BIBTEX_KeyWords>
    <b:DOI>10.1080/09658211003702171</b:DOI>
    <b:YearAccessed>2021</b:YearAccessed>
    <b:MonthAccessed>July</b:MonthAccessed>
    <b:DayAccessed>15</b:DayAccessed>
    <b:Author>
      <b:Author>
        <b:NameList>
          <b:Person>
            <b:Last>Jaeggi</b:Last>
            <b:Middle>M.</b:Middle>
            <b:First>Susanne</b:First>
          </b:Person>
          <b:Person>
            <b:Last>Buschkuehl</b:Last>
            <b:First>Martin</b:First>
          </b:Person>
          <b:Person>
            <b:Last>Perrig</b:Last>
            <b:Middle>J.</b:Middle>
            <b:First>Walter</b:First>
          </b:Person>
          <b:Person>
            <b:Last>Meier</b:Last>
            <b:First>Beat</b:First>
          </b:Person>
        </b:NameList>
      </b:Author>
    </b:Author>
    <b:Pages>394–412</b:Pages>
    <b:Month>May</b:Month>
    <b:JournalName>Memory</b:JournalName>
    <b:Number>4</b:Number>
    <b:StandardNumber> ISSN: 0965-8211</b:StandardNumber>
    <b:RefOrder>33</b:RefOrder>
  </b:Source>
  <b:Source>
    <b:Year>2012</b:Year>
    <b:Volume>24</b:Volume>
    <b:BIBTEX_Entry>article</b:BIBTEX_Entry>
    <b:SourceType>JournalArticle</b:SourceType>
    <b:Title>Orienting to errors with and without immediate feedback</b:Title>
    <b:BIBTEX_Abstract>A slow-down in reaction time (RT) after committing an error is a well-known effect. Recently, Notebaert and colleagues (Notebaert et al., 2009; Núñez Castellar, Kuhn, Fias, &amp; Notebaert, 2010) suggested that posterror slowing is a reaction to the infrequent nature of errors. After infrequent errors, posterror slowing was observed but after infrequent correct trials, postcorrect slowing was observed. These data were obtained in a paradigm with trial-by-trial feedback. In this study we tested whether posterror slowing was similar with and without immediate feedback. We manipulated the overall accuracy parametrically per condition (50%, 70%, and 90% accuracy) and predicted an increase in posterror slowing as the accuracy increased. This linear effect was observed with and without immediate feedback. The data are interpreted in terms of an orienting response towards unexpected events.</b:BIBTEX_Abstract>
    <b:Tag>Houtman2012</b:Tag>
    <b:Publisher>Routledge</b:Publisher>
    <b:BIBTEX_KeyWords>Feedback, Orienting account, Posterror slowing</b:BIBTEX_KeyWords>
    <b:URL>https://doi.org/10.1080/20445911.2011.617301</b:URL>
    <b:DOI>10.1080/20445911.2011.617301</b:DOI>
    <b:YearAccessed>2021</b:YearAccessed>
    <b:MonthAccessed>October</b:MonthAccessed>
    <b:DayAccessed>14</b:DayAccessed>
    <b:Author>
      <b:Author>
        <b:NameList>
          <b:Person>
            <b:Last>Houtman</b:Last>
            <b:First>Femke</b:First>
          </b:Person>
          <b:Person>
            <b:Last>Castellar</b:Last>
            <b:Middle>Núñez</b:Middle>
            <b:First>Elena</b:First>
          </b:Person>
          <b:Person>
            <b:Last>Notebaert</b:Last>
            <b:First>Wim</b:First>
          </b:Person>
        </b:NameList>
      </b:Author>
    </b:Author>
    <b:Pages>278–285</b:Pages>
    <b:Month>May</b:Month>
    <b:JournalName>Journal of Cognitive Psychology</b:JournalName>
    <b:Number>3</b:Number>
    <b:StandardNumber> ISSN: 2044-5911</b:StandardNumber>
    <b:RefOrder>34</b:RefOrder>
  </b:Source>
  <b:Source>
    <b:BIBTEX_Series>Human Mental Workload</b:BIBTEX_Series>
    <b:BIBTEX_Entry>article</b:BIBTEX_Entry>
    <b:SourceType>JournalArticle</b:SourceType>
    <b:Title>Development of NASA-TLX (Task Load Index): Results of empirical and theoretical research</b:Title>
    <b:Publisher>North-Holland</b:Publisher>
    <b:URL>https://www.sciencedirect.com/science/article/pii/S0166411508623869</b:URL>
    <b:LCID>en-US</b:LCID>
    <b:Year>1988</b:Year>
    <b:ShortTitle>Development of NASA-TLX (Task Load Index)</b:ShortTitle>
    <b:Volume>52</b:Volume>
    <b:BIBTEX_Abstract>The results of a multi-year research program to identify the factors associated with variations in subjective workload within and between different types of tasks are reviewed. Subjective evaluations of 10 workload-related factors were obtained from 16 different experiments. The experimental tasks included simple cognitive and manual control tasks, complex laboratory and supervisory control tasks, and aircraft simulation. Task-, behavior-, and subject-related correlates of subjective workload experiences varied as a function of difficulty manipulations within experiments, different sources of workload between experiments, and individual differences in workload definition. A multi-dimensional rating scale is proposed in which information about the magnitude and sources of six workload-related factors are combined to derive a sensitive and reliable estimate of workload.</b:BIBTEX_Abstract>
    <b:Tag>Hart1988</b:Tag>
    <b:DOI>10.1016/S0166-4115(08)62386-9</b:DOI>
    <b:YearAccessed>2021</b:YearAccessed>
    <b:MonthAccessed>August</b:MonthAccessed>
    <b:DayAccessed>24</b:DayAccessed>
    <b:Author>
      <b:Author>
        <b:NameList>
          <b:Person>
            <b:Last>Hart</b:Last>
            <b:Middle>G.</b:Middle>
            <b:First>Sandra</b:First>
          </b:Person>
          <b:Person>
            <b:Last>Staveland</b:Last>
            <b:Middle>E.</b:Middle>
            <b:First>Lowell</b:First>
          </b:Person>
        </b:NameList>
      </b:Author>
      <b:Editor>
        <b:NameList>
          <b:Person>
            <b:Last>Hancock</b:Last>
            <b:Middle>A.</b:Middle>
            <b:First>Peter</b:First>
          </b:Person>
          <b:Person>
            <b:Last>Meshkati</b:Last>
            <b:First>Najmedin</b:First>
          </b:Person>
        </b:NameList>
      </b:Editor>
    </b:Author>
    <b:Pages>139–183</b:Pages>
    <b:Month>January</b:Month>
    <b:RefOrder>6</b:RefOrder>
  </b:Source>
  <b:Source>
    <b:LCID>en-US</b:LCID>
    <b:Year>2019</b:Year>
    <b:ShortTitle>The REDCap consortium</b:ShortTitle>
    <b:Volume>95</b:Volume>
    <b:BIBTEX_Entry>article</b:BIBTEX_Entry>
    <b:SourceType>JournalArticle</b:SourceType>
    <b:Title>The REDCap consortium: Building an international community of software platform partners</b:Title>
    <b:BIBTEX_Abstract>The Research Electronic Data Capture (REDCap) data management platform was developed in 2004 to address an institutional need at Vanderbilt University, then shared with a limited number of adopting sites beginning in 2006. Given bi-directional benefit in early sharing experiments, we created a broader consortium sharing and support model for any academic, non-profit, or government partner wishing to adopt the software. Our sharing framework and consortium-based support model have evolved over time along with the size of the consortium (currently more than 3200 REDCap partners across 128 countries). While the “REDCap Consortium” model represents only one example of how to build and disseminate a software platform, lessons learned from our approach may assist other research institutions seeking to build and disseminate innovative technologies.</b:BIBTEX_Abstract>
    <b:Tag>Harris2019</b:Tag>
    <b:BIBTEX_KeyWords>Medical informatics, Electronic data capture, Clinical research, Translational research</b:BIBTEX_KeyWords>
    <b:URL>https://www.sciencedirect.com/science/article/pii/S1532046419301261</b:URL>
    <b:DOI>10.1016/j.jbi.2019.103208</b:DOI>
    <b:YearAccessed>2021</b:YearAccessed>
    <b:MonthAccessed>August</b:MonthAccessed>
    <b:DayAccessed>24</b:DayAccessed>
    <b:Author>
      <b:Author>
        <b:NameList>
          <b:Person>
            <b:Last>Harris</b:Last>
            <b:Middle>A.</b:Middle>
            <b:First>Paul</b:First>
          </b:Person>
          <b:Person>
            <b:Last>Taylor</b:Last>
            <b:First>Robert</b:First>
          </b:Person>
          <b:Person>
            <b:Last>Minor</b:Last>
            <b:Middle>L.</b:Middle>
            <b:First>Brenda</b:First>
          </b:Person>
          <b:Person>
            <b:Last>Elliott</b:Last>
            <b:First>Veida</b:First>
          </b:Person>
          <b:Person>
            <b:Last>Fernandez</b:Last>
            <b:First>Michelle</b:First>
          </b:Person>
          <b:Person>
            <b:Last>O'Neal</b:Last>
            <b:First>Lindsay</b:First>
          </b:Person>
          <b:Person>
            <b:Last>McLeod</b:Last>
            <b:First>Laura</b:First>
          </b:Person>
          <b:Person>
            <b:Last>Delacqua</b:Last>
            <b:First>Giovanni</b:First>
          </b:Person>
          <b:Person>
            <b:Last>Delacqua</b:Last>
            <b:First>Francesco</b:First>
          </b:Person>
          <b:Person>
            <b:Last>Kirby</b:Last>
            <b:First>Jacqueline</b:First>
          </b:Person>
          <b:Person>
            <b:Last>Duda</b:Last>
            <b:Middle>N.</b:Middle>
            <b:First>Stephany</b:First>
          </b:Person>
        </b:NameList>
      </b:Author>
    </b:Author>
    <b:Pages>103208</b:Pages>
    <b:Month>July</b:Month>
    <b:JournalName>Journal of Biomedical Informatics</b:JournalName>
    <b:StandardNumber> ISSN: 1532-0464</b:StandardNumber>
    <b:RefOrder>35</b:RefOrder>
  </b:Source>
  <b:Source>
    <b:LCID>en-US</b:LCID>
    <b:Year>2009</b:Year>
    <b:Volume>42</b:Volume>
    <b:BIBTEX_Entry>article</b:BIBTEX_Entry>
    <b:SourceType>JournalArticle</b:SourceType>
    <b:Title>Research electronic data capture (REDCap)—A metadata-driven methodology and workflow process for providing translational research informatics support</b:Title>
    <b:BIBTEX_Abstract>Research electronic data capture (REDCap) is a novel workflow methodology and software solution designed for rapid development and deployment of electronic data capture tools to support clinical and translational research. We present: (1) a brief description of the REDCap metadata-driven software toolset; (2) detail concerning the capture and use of study-related metadata from scientific research teams; (3) measures of impact for REDCap; (4) details concerning a consortium network of domestic and international institutions collaborating on the project; and (5) strengths and limitations of the REDCap system. REDCap is currently supporting 286 translational research projects in a growing collaborative network including 27 active partner institutions.</b:BIBTEX_Abstract>
    <b:Tag>Harris2009</b:Tag>
    <b:BIBTEX_KeyWords>Medical informatics, Electronic data capture, Clinical research, Translational research</b:BIBTEX_KeyWords>
    <b:URL>https://www.sciencedirect.com/science/article/pii/S1532046408001226</b:URL>
    <b:DOI>10.1016/j.jbi.2008.08.010</b:DOI>
    <b:YearAccessed>2021</b:YearAccessed>
    <b:MonthAccessed>August</b:MonthAccessed>
    <b:DayAccessed>24</b:DayAccessed>
    <b:Author>
      <b:Author>
        <b:NameList>
          <b:Person>
            <b:Last>Harris</b:Last>
            <b:Middle>A.</b:Middle>
            <b:First>Paul</b:First>
          </b:Person>
          <b:Person>
            <b:Last>Taylor</b:Last>
            <b:First>Robert</b:First>
          </b:Person>
          <b:Person>
            <b:Last>Thielke</b:Last>
            <b:First>Robert</b:First>
          </b:Person>
          <b:Person>
            <b:Last>Payne</b:Last>
            <b:First>Jonathon</b:First>
          </b:Person>
          <b:Person>
            <b:Last>Gonzalez</b:Last>
            <b:First>Nathaniel</b:First>
          </b:Person>
          <b:Person>
            <b:Last>Conde</b:Last>
            <b:Middle>G.</b:Middle>
            <b:First>Jose</b:First>
          </b:Person>
        </b:NameList>
      </b:Author>
    </b:Author>
    <b:Pages>377–381</b:Pages>
    <b:Month>April</b:Month>
    <b:JournalName>Journal of Biomedical Informatics</b:JournalName>
    <b:Number>2</b:Number>
    <b:StandardNumber> ISSN: 1532-0464</b:StandardNumber>
    <b:RefOrder>36</b:RefOrder>
  </b:Source>
  <b:Source>
    <b:LCID>en-US</b:LCID>
    <b:Year>1998</b:Year>
    <b:ShortTitle>Antecedent- and response-focused emotion regulation</b:ShortTitle>
    <b:Volume>74</b:Volume>
    <b:BIBTEX_Entry>article</b:BIBTEX_Entry>
    <b:Comments>Number: 1</b:Comments>
    <b:SourceType>JournalArticle</b:SourceType>
    <b:Title>Antecedent- and response-focused emotion regulation: Divergent consequences for experience, expression, and physiology</b:Title>
    <b:BIBTEX_Abstract>Using a process model of emotion, a distinction between antecedent-focused and response-focused emotion regulation is proposed. To test this distinction, 120 participants were shown a disgusting film while their experiential, behavioral, and physiological responses were recorded. Participants were told to either (a) think about the film in such a way that they would feel nothing (reappraisal, a form of antecedent-focused emotion regulation), (b) behave in such a way that someone watching them would not know they were feeling anything (suppression, a form of response-focused emotion regulation), or (c) watch the film (a control condition). Compared with the control condition, both reappraisal and suppression were effective in reducing emotion-expressive behavior. However, reappraisal decreased disgust experience, whereas suppression increased sympathetic activation. These results suggest that these 2 emotion regulatory processes may have different adaptive consequences.</b:BIBTEX_Abstract>
    <b:Tag>Gross1998a</b:Tag>
    <b:BIBTEX_KeyWords>Adult, Female, Humans, Male, Cognition, Health Status, Affect, Adaptation, Psychological, Mental Health, Life Change Events</b:BIBTEX_KeyWords>
    <b:DOI>10.1037//0022-3514.74.1.224</b:DOI>
    <b:Author>
      <b:Author>
        <b:NameList>
          <b:Person>
            <b:Last>Gross</b:Last>
            <b:Middle>J.</b:Middle>
            <b:First>J.</b:First>
          </b:Person>
        </b:NameList>
      </b:Author>
    </b:Author>
    <b:Pages>224–237</b:Pages>
    <b:Month>January</b:Month>
    <b:JournalName>Journal of Personality and Social Psychology</b:JournalName>
    <b:Number>1</b:Number>
    <b:StandardNumber> ISSN: 0022-3514</b:StandardNumber>
    <b:RefOrder>10</b:RefOrder>
  </b:Source>
  <b:Source>
    <b:LCID>en-US</b:LCID>
    <b:Year>2015</b:Year>
    <b:ShortTitle>Subject pool recruitment procedures</b:ShortTitle>
    <b:Volume>1</b:Volume>
    <b:BIBTEX_Entry>article</b:BIBTEX_Entry>
    <b:Comments>Number: 1</b:Comments>
    <b:SourceType>JournalArticle</b:SourceType>
    <b:Title>Subject pool recruitment procedures: Organizing experiments with ORSEE</b:Title>
    <b:BIBTEX_Abstract>This paper discusses aspects of recruiting subjects for economic laboratory experiments, and shows how the Online Recruitment System for Economic Experiments can help. The software package provides experimenters with a free, convenient, and very powerful tool to organize their experiments and sessions.</b:BIBTEX_Abstract>
    <b:Tag>Greiner2015</b:Tag>
    <b:DOI>10.1007/s40881-015-0004-4</b:DOI>
    <b:YearAccessed>2020</b:YearAccessed>
    <b:MonthAccessed>June</b:MonthAccessed>
    <b:DayAccessed>5</b:DayAccessed>
    <b:Author>
      <b:Author>
        <b:NameList>
          <b:Person>
            <b:Last>Greiner</b:Last>
            <b:First>Ben</b:First>
          </b:Person>
        </b:NameList>
      </b:Author>
    </b:Author>
    <b:Pages>114–125</b:Pages>
    <b:Month>July</b:Month>
    <b:JournalName>Journal of the Economic Science Association</b:JournalName>
    <b:Number>1</b:Number>
    <b:StandardNumber> ISSN: 2199-6784</b:StandardNumber>
    <b:RefOrder>37</b:RefOrder>
  </b:Source>
  <b:Source>
    <b:LCID>en-US</b:LCID>
    <b:Year>2010</b:Year>
    <b:ShortTitle>Same or different?</b:ShortTitle>
    <b:Volume>36</b:Volume>
    <b:BIBTEX_Entry>article</b:BIBTEX_Entry>
    <b:Comments>Number: 1</b:Comments>
    <b:SourceType>JournalArticle</b:SourceType>
    <b:Title>Same or different? Clarifying the relationship of need for cognition to personality and intelligence</b:Title>
    <b:BIBTEX_Abstract>Need for cognition (NFC) refers to an individual's tendency to engage in and enjoy effortful cognitive processing. So far, little attention has been paid to a systematic evaluation of the distinctiveness of NFC from traits with similar conceptualization and from intelligence. The present research contributes to filling this gap by examining the relation of NFC to well-established personality concepts (Study 1) and to a comprehensive measure of intelligence in a sample with broad educational backgrounds (Study 2). We observed NFC to be positively correlated with openness, emotional stability, and traits indicating goal orientation. Using confirmatory factor analysis and event-related potentials, incremental validity of NFC and openness to ideas was demonstrated, showing that NFC is more predictive of drive-related and goal-oriented behavior and attentional resource allocation. Regarding intelligence, NFC was more associated with fluid than with crystallized aspects of intelligence. Altogether, the results provide strong support for the conceptual autonomy of NFC.</b:BIBTEX_Abstract>
    <b:Tag>Fleischhauer2010</b:Tag>
    <b:BIBTEX_KeyWords>Adult, Female, Humans, Male, Young Adult, Personality, Attention, Cognition, Motivation, Adolescent, Affect, Evoked Potentials, Factor Analysis, Statistical, Germany, Goals, Intelligence, Intelligence Tests, Personality Inventory, Students, Temperament</b:BIBTEX_KeyWords>
    <b:DOI>10.1177/0146167209351886</b:DOI>
    <b:Author>
      <b:Author>
        <b:NameList>
          <b:Person>
            <b:Last>Fleischhauer</b:Last>
            <b:First>Monika</b:First>
          </b:Person>
          <b:Person>
            <b:Last>Enge</b:Last>
            <b:First>Sören</b:First>
          </b:Person>
          <b:Person>
            <b:Last>Brocke</b:Last>
            <b:First>Burkhard</b:First>
          </b:Person>
          <b:Person>
            <b:Last>Ullrich</b:Last>
            <b:First>Johannes</b:First>
          </b:Person>
          <b:Person>
            <b:Last>Strobel</b:Last>
            <b:First>Alexander</b:First>
          </b:Person>
          <b:Person>
            <b:Last>Strobel</b:Last>
            <b:First>Anja</b:First>
          </b:Person>
        </b:NameList>
      </b:Author>
    </b:Author>
    <b:Pages>82–96</b:Pages>
    <b:Month>January</b:Month>
    <b:JournalName>Personality &amp; Social Psychology Bulletin</b:JournalName>
    <b:Number>1</b:Number>
    <b:StandardNumber> ISSN: 1552-7433</b:StandardNumber>
    <b:RefOrder>38</b:RefOrder>
  </b:Source>
  <b:Source>
    <b:LCID>en-US</b:LCID>
    <b:Year>2009</b:Year>
    <b:ShortTitle>Statistical power analyses using G*Power 3.1</b:ShortTitle>
    <b:Volume>41</b:Volume>
    <b:BIBTEX_Entry>article</b:BIBTEX_Entry>
    <b:Comments>Number: 4</b:Comments>
    <b:SourceType>JournalArticle</b:SourceType>
    <b:Title>Statistical power analyses using G*Power 3.1: Tests for correlation and regression analyses</b:Title>
    <b:BIBTEX_Abstract>G*Power is a free power analysis program for a variety of statistical tests. We present extensions and improvements of the version introduced by Faul, Erdfelder, Lang, and Buchner (2007) in the domain of correlation and regression analyses. In the new version, we have added procedures to analyze the power of tests based on (1) single-sample tetrachoric correlations, (2) comparisons of dependent correlations, (3) bivariate linear regression, (4) multiple linear regression based on the random predictor model, (5) logistic regression, and (6) Poisson regression. We describe these new features and provide a brief introduction to their scope and handling.</b:BIBTEX_Abstract>
    <b:Tag>Faul2009</b:Tag>
    <b:DOI>10.3758/BRM.41.4.1149</b:DOI>
    <b:YearAccessed>2020</b:YearAccessed>
    <b:MonthAccessed>March</b:MonthAccessed>
    <b:DayAccessed>30</b:DayAccessed>
    <b:Author>
      <b:Author>
        <b:NameList>
          <b:Person>
            <b:Last>Faul</b:Last>
            <b:First>F.</b:First>
          </b:Person>
          <b:Person>
            <b:Last>Erdfelder</b:Last>
            <b:First>E.</b:First>
          </b:Person>
          <b:Person>
            <b:Last>Buchner</b:Last>
            <b:First>A.</b:First>
          </b:Person>
          <b:Person>
            <b:Last>Lang</b:Last>
            <b:First>A.-G.</b:First>
          </b:Person>
        </b:NameList>
      </b:Author>
    </b:Author>
    <b:Pages>1149–1160</b:Pages>
    <b:Month>November</b:Month>
    <b:JournalName>Behavior Research Methods</b:JournalName>
    <b:Number>4</b:Number>
    <b:StandardNumber> ISSN: 1554-3528</b:StandardNumber>
    <b:RefOrder>14</b:RefOrder>
  </b:Source>
  <b:Source>
    <b:LCID>en-US</b:LCID>
    <b:Year>2007</b:Year>
    <b:ShortTitle>G*Power 3</b:ShortTitle>
    <b:Volume>39</b:Volume>
    <b:BIBTEX_Entry>article</b:BIBTEX_Entry>
    <b:Comments>Number: 2</b:Comments>
    <b:SourceType>JournalArticle</b:SourceType>
    <b:Title>G*Power 3: A flexible statistical power analysis program for the social, behavioral, and biomedical sciences</b:Title>
    <b:BIBTEX_Abstract>G*Power (Erdfelder, Faul, &amp; Buchner, 1996) was designed as a general stand-alone power analysis program for statistical tests commonly used in social and behavioral research. G*Power 3 is a major extension of, and improvement over, the previous versions. It runs on widely used computer platforms (i.e., Windows XP, Windows Vista, and Mac OS X 10.4) and covers many different statistical tests of thet, F, and χ2 test families. In addition, it includes power analyses forz tests and some exact tests. G*Power 3 provides improved effect size calculators and graphic options, supports both distribution-based and design-based input modes, and offers all types of power analyses in which users might be interested. Like its predecessors, G*Power 3 is free.</b:BIBTEX_Abstract>
    <b:Tag>Faul2007</b:Tag>
    <b:DOI>10.3758/BF03193146</b:DOI>
    <b:YearAccessed>2020</b:YearAccessed>
    <b:MonthAccessed>March</b:MonthAccessed>
    <b:DayAccessed>30</b:DayAccessed>
    <b:Author>
      <b:Author>
        <b:NameList>
          <b:Person>
            <b:Last>Faul</b:Last>
            <b:First>F.</b:First>
          </b:Person>
          <b:Person>
            <b:Last>Erdfelder</b:Last>
            <b:First>E.</b:First>
          </b:Person>
          <b:Person>
            <b:Last>Lang</b:Last>
            <b:First>A.-G.</b:First>
          </b:Person>
          <b:Person>
            <b:Last>Buchner</b:Last>
            <b:First>A.</b:First>
          </b:Person>
        </b:NameList>
      </b:Author>
    </b:Author>
    <b:Pages>175–191</b:Pages>
    <b:Month>May</b:Month>
    <b:JournalName>Behavior Research Methods</b:JournalName>
    <b:Number>2</b:Number>
    <b:StandardNumber> ISSN: 1554-3528</b:StandardNumber>
    <b:RefOrder>15</b:RefOrder>
  </b:Source>
  <b:Source>
    <b:Year>2007</b:Year>
    <b:Volume>12</b:Volume>
    <b:BIBTEX_Entry>article</b:BIBTEX_Entry>
    <b:SourceType>JournalArticle</b:SourceType>
    <b:Title>Centering predictor variables in cross-sectional multilevel models: A new look at an old issue.</b:Title>
    <b:Publisher>American Psychological Association (APA)</b:Publisher>
    <b:Tag>Enders2007</b:Tag>
    <b:DOI>10.1037/1082-989x.12.2.121</b:DOI>
    <b:Author>
      <b:Author>
        <b:NameList>
          <b:Person>
            <b:Last>Enders</b:Last>
            <b:Middle>K.</b:Middle>
            <b:First>Craig</b:First>
          </b:Person>
          <b:Person>
            <b:Last>Tofighi</b:Last>
            <b:First>Davood</b:First>
          </b:Person>
        </b:NameList>
      </b:Author>
    </b:Author>
    <b:Pages>121–138</b:Pages>
    <b:JournalName>Psychological Methods</b:JournalName>
    <b:Number>2</b:Number>
    <b:RefOrder>39</b:RefOrder>
  </b:Source>
  <b:Source>
    <b:LCID>en-US</b:LCID>
    <b:Year>2012</b:Year>
    <b:Volume>74</b:Volume>
    <b:BIBTEX_Entry>article</b:BIBTEX_Entry>
    <b:SourceType>JournalArticle</b:SourceType>
    <b:Title>Testing theories of post-error slowing</b:Title>
    <b:BIBTEX_Abstract>People tend to slow down after they make an error. This phenomenon, generally referred to as post-error slowing, has been hypothesized to reflect perceptual distraction, time wasted on irrelevant processes, an a priori bias against the response made in error, increased variability in a priori bias, or an increase in response caution. Although the response caution interpretation has dominated the empirical literature, little research has attempted to test this interpretation in the context of a formal process model. Here, we used the drift diffusion model to isolate and identify the psychological processes responsible for post-error slowing. In a very large lexical decision data set, we found that post-error slowing was associated with an increase in response caution and—to a lesser extent—a change in response bias. In the present data set, we found no evidence that post-error slowing is caused by perceptual distraction or time wasted on irrelevant processes. These results support a response-monitoring account of post-error slowing.</b:BIBTEX_Abstract>
    <b:Tag>Dutilh2012</b:Tag>
    <b:URL>https://doi.org/10.3758/s13414-011-0243-2</b:URL>
    <b:DOI>10.3758/s13414-011-0243-2</b:DOI>
    <b:YearAccessed>2021</b:YearAccessed>
    <b:MonthAccessed>October</b:MonthAccessed>
    <b:DayAccessed>14</b:DayAccessed>
    <b:Author>
      <b:Author>
        <b:NameList>
          <b:Person>
            <b:Last>Dutilh</b:Last>
            <b:First>Gilles</b:First>
          </b:Person>
          <b:Person>
            <b:Last>Vandekerckhove</b:Last>
            <b:First>Joachim</b:First>
          </b:Person>
          <b:Person>
            <b:Last>Forstmann</b:Last>
            <b:Middle>U.</b:Middle>
            <b:First>Birte</b:First>
          </b:Person>
          <b:Person>
            <b:Last>Keuleers</b:Last>
            <b:First>Emmanuel</b:First>
          </b:Person>
          <b:Person>
            <b:Last>Brysbaert</b:Last>
            <b:First>Marc</b:First>
          </b:Person>
          <b:Person>
            <b:Last>Wagenmakers</b:Last>
            <b:First>Eric-Jan</b:First>
          </b:Person>
        </b:NameList>
      </b:Author>
    </b:Author>
    <b:Pages>454–465</b:Pages>
    <b:Month>February</b:Month>
    <b:JournalName>Attention, Perception, &amp; Psychophysics</b:JournalName>
    <b:Number>2</b:Number>
    <b:StandardNumber> ISSN: 1943-393X</b:StandardNumber>
    <b:RefOrder>40</b:RefOrder>
  </b:Source>
  <b:Source>
    <b:Year>2021</b:Year>
    <b:Volume>16</b:Volume>
    <b:BIBTEX_Entry>article</b:BIBTEX_Entry>
    <b:SourceType>JournalArticle</b:SourceType>
    <b:Title>Should we keep some distance from distancing? Regulatory and post-regulatory effects of emotion downregulation</b:Title>
    <b:Tag>Diers2021</b:Tag>
    <b:Publisher>Public Library of Science (PLoS)</b:Publisher>
    <b:DOI>10.1371/journal.pone.0255800</b:DOI>
    <b:Author>
      <b:Author>
        <b:NameList>
          <b:Person>
            <b:Last>Diers</b:Last>
            <b:First>Kersten</b:First>
          </b:Person>
          <b:Person>
            <b:Last>Dörfel</b:Last>
            <b:First>Denise</b:First>
          </b:Person>
          <b:Person>
            <b:Last>Gärtner</b:Last>
            <b:First>Anne</b:First>
          </b:Person>
          <b:Person>
            <b:Last>Schönfeld</b:Last>
            <b:First>Sabine</b:First>
          </b:Person>
          <b:Person>
            <b:Last>Walter</b:Last>
            <b:First>Henrik</b:First>
          </b:Person>
          <b:Person>
            <b:Last>Strobel</b:Last>
            <b:First>Alexander</b:First>
          </b:Person>
          <b:Person>
            <b:Last>Brocke</b:Last>
            <b:First>Burkhard</b:First>
          </b:Person>
        </b:NameList>
      </b:Author>
      <b:Editor>
        <b:NameList>
          <b:Person>
            <b:Last>Papousek</b:Last>
            <b:First>Ilona</b:First>
          </b:Person>
        </b:NameList>
      </b:Editor>
    </b:Author>
    <b:Pages>e0255800</b:Pages>
    <b:Month>September</b:Month>
    <b:JournalName>PLOS ONE</b:JournalName>
    <b:Number>9</b:Number>
    <b:RefOrder>11</b:RefOrder>
  </b:Source>
  <b:Source>
    <b:Year>2016</b:Year>
    <b:Volume>125</b:Volume>
    <b:BIBTEX_Entry>article</b:BIBTEX_Entry>
    <b:Comments>Place: US Publisher: American Psychological Association</b:Comments>
    <b:SourceType>JournalArticle</b:SourceType>
    <b:Title>Negative symptoms are associated with an increased subjective cost of cognitive effort</b:Title>
    <b:BIBTEX_Abstract>Motivational deficits in schizophrenia are proposed to be attributable in part to abnormal effort-cost computations. Inflated subjective cognitive effort costs may explain diminished functioning in schizophrenia to the extent that they drive avoidance of complex decision-making and planning. Although previous data support inflated subjective physical effort costs for individuals with schizophrenia, evidence on cognitive effort is mixed. We exploited the methodological advantages of a recently developed cognitive effort-discounting paradigm (Westbrook, Kester, &amp; Braver, 2013) to examine effort-cost computations in schizophrenia. The paradigm quantifies subjective costs in terms of explicit, continuous discounting of monetary rewards based on parametrically varied demands (levels N of the N-back working memory task), holding objective features of task duration and reward likelihood constant. Both healthy participants (N = 25) and schizophrenia patients (N = 25) showed systematic influences of reward and task demands on choice patterns. Critically, however, participants with schizophrenia discounted rewards more steeply as a function of effort, indicating that effort was more costly for this group. Moreover, discounting varied robustly with symptomatology, such that schizophrenia patients with greater clinically rated negative symptom severity discounted rewards more steeply. These findings extend the current literature on abnormal-effort cost computations in schizophrenia by establishing a clear relationship between the costliness of cognitive effort and negative symptoms. (PsycInfo Database Record (c) 2020 APA, all rights reserved)</b:BIBTEX_Abstract>
    <b:Tag>Culbreth2016</b:Tag>
    <b:BIBTEX_KeyWords>Cognition, Decision Making, Schizophrenia, Behavioral Economics, Positive and Negative Symptoms</b:BIBTEX_KeyWords>
    <b:DOI>10.1037/abn0000153</b:DOI>
    <b:Author>
      <b:Author>
        <b:NameList>
          <b:Person>
            <b:Last>Culbreth</b:Last>
            <b:First>Adam</b:First>
          </b:Person>
          <b:Person>
            <b:Last>Westbrook</b:Last>
            <b:First>Andrew</b:First>
          </b:Person>
          <b:Person>
            <b:Last>Barch</b:Last>
            <b:First>Deanna</b:First>
          </b:Person>
        </b:NameList>
      </b:Author>
    </b:Author>
    <b:Pages>528–536</b:Pages>
    <b:JournalName>Journal of Abnormal Psychology</b:JournalName>
    <b:Number>4</b:Number>
    <b:StandardNumber> ISSN: 1939-1846(Electronic),0021-843X(Print)</b:StandardNumber>
    <b:RefOrder>41</b:RefOrder>
  </b:Source>
  <b:Source>
    <b:Year>2021</b:Year>
    <b:ShortTitle>Domain-general cognitive motivation</b:ShortTitle>
    <b:Volume>6</b:Volume>
    <b:BIBTEX_Entry>article</b:BIBTEX_Entry>
    <b:SourceType>JournalArticle</b:SourceType>
    <b:Title>Domain-general cognitive motivation: evidence from economic decision-making</b:Title>
    <b:BIBTEX_Abstract>Stable individual differences in cognitive motivation (i.e., the tendency to engage in and enjoy effortful cognitive activities) have been documented with self-report measures, yet convergent support for a trait-level construct is still lacking. In the present study, we use an innovative decision-making paradigm (COG-ED) to quantify the costs of cognitive effort, a metric of cognitive motivation, across two distinct cognitive domains (working memory and speech comprehension). We hypothesize that cognitive motivation operates similarly within individuals, regardless of domain. Specifically, we test whether individual differences in effort costs are stable across domains, even after controlling for other potential sources of shared individual variation. Conversely, we evaluate whether the costs of cognitive effort across domains may be better explained in terms of other relevant cognitive and personality-related constructs, such as working memory capacity or reward sensitivity.</b:BIBTEX_Abstract>
    <b:Tag>Crawford2021</b:Tag>
    <b:BIBTEX_KeyWords>Cognitive motivation, Working memory, Listening effort, Speech comprehension</b:BIBTEX_KeyWords>
    <b:DOI>10.1186/s41235-021-00272-7</b:DOI>
    <b:YearAccessed>2021</b:YearAccessed>
    <b:MonthAccessed>July</b:MonthAccessed>
    <b:DayAccessed>15</b:DayAccessed>
    <b:Author>
      <b:Author>
        <b:NameList>
          <b:Person>
            <b:Last>Crawford</b:Last>
            <b:Middle>L.</b:Middle>
            <b:First>Jennifer</b:First>
          </b:Person>
          <b:Person>
            <b:Last>Eisenstein</b:Last>
            <b:Middle>A.</b:Middle>
            <b:First>Sarah</b:First>
          </b:Person>
          <b:Person>
            <b:Last>Peelle</b:Last>
            <b:Middle>E.</b:Middle>
            <b:First>Jonathan</b:First>
          </b:Person>
          <b:Person>
            <b:Last>Braver</b:Last>
            <b:Middle>S.</b:Middle>
            <b:First>Todd</b:First>
          </b:Person>
        </b:NameList>
      </b:Author>
    </b:Author>
    <b:Pages>4</b:Pages>
    <b:Month>February</b:Month>
    <b:JournalName>Cognitive Research: Principles and Implications</b:JournalName>
    <b:Number>1</b:Number>
    <b:StandardNumber> ISSN: 2365-7464</b:StandardNumber>
    <b:RefOrder>9</b:RefOrder>
  </b:Source>
  <b:Source>
    <b:Year>2012</b:Year>
    <b:Volume>37</b:Volume>
    <b:BIBTEX_Entry>article</b:BIBTEX_Entry>
    <b:SourceType>JournalArticle</b:SourceType>
    <b:Title>Sensitivity to cognitive effort mediates psychostimulant effects on a novel rodent cost/benefit decision-making task</b:Title>
    <b:Tag>Cocker2012</b:Tag>
    <b:Publisher>Springer Science and Business Media LLC</b:Publisher>
    <b:DOI>10.1038/npp.2012.30</b:DOI>
    <b:Author>
      <b:Author>
        <b:NameList>
          <b:Person>
            <b:Last>Cocker</b:Last>
            <b:Middle>J.</b:Middle>
            <b:First>Paul</b:First>
          </b:Person>
          <b:Person>
            <b:Last>Hosking</b:Last>
            <b:Middle>G.</b:Middle>
            <b:First>Jay</b:First>
          </b:Person>
          <b:Person>
            <b:Last>Benoit</b:Last>
            <b:First>James</b:First>
          </b:Person>
          <b:Person>
            <b:Last>Winstanley</b:Last>
            <b:Middle>A.</b:Middle>
            <b:First>Catharine</b:First>
          </b:Person>
        </b:NameList>
      </b:Author>
    </b:Author>
    <b:Pages>1825–1837</b:Pages>
    <b:Month>March</b:Month>
    <b:JournalName>Neuropsychopharmacology</b:JournalName>
    <b:Number>8</b:Number>
    <b:RefOrder>5</b:RefOrder>
  </b:Source>
  <b:Source>
    <b:LCID>en-US</b:LCID>
    <b:Year>1982</b:Year>
    <b:Volume>42</b:Volume>
    <b:BIBTEX_Entry>article</b:BIBTEX_Entry>
    <b:Comments>Number: 1 WOS:A1982NC43700010</b:Comments>
    <b:SourceType>JournalArticle</b:SourceType>
    <b:Title>The Need for Cognition</b:Title>
    <b:Tag>Cacioppo1982</b:Tag>
    <b:DOI>10.1037//0022-3514.42.1.116</b:DOI>
    <b:Author>
      <b:Author>
        <b:NameList>
          <b:Person>
            <b:Last>Cacioppo</b:Last>
            <b:Middle>T.</b:Middle>
            <b:First>John</b:First>
          </b:Person>
          <b:Person>
            <b:Last>Petty</b:Last>
            <b:Middle>E.</b:Middle>
            <b:First>Richard</b:First>
          </b:Person>
        </b:NameList>
      </b:Author>
    </b:Author>
    <b:Pages>116–131</b:Pages>
    <b:JournalName>Journal of Personality and Social Psychology</b:JournalName>
    <b:Number>1</b:Number>
    <b:StandardNumber> ISSN: 0022-3514</b:StandardNumber>
    <b:RefOrder>7</b:RefOrder>
  </b:Source>
  <b:Source>
    <b:Year>1984</b:Year>
    <b:Volume>48</b:Volume>
    <b:BIBTEX_Entry>article</b:BIBTEX_Entry>
    <b:Comments>Publisher: Routledge \_{e}{p}{r}int: https://doi.org/10.1207/s15327752jpa4803\_{1}{3}</b:Comments>
    <b:SourceType>JournalArticle</b:SourceType>
    <b:Title>The Efficient Assessment of Need for Cognition</b:Title>
    <b:BIBTEX_Abstract>A short form for assessing individual differences in need for cognition is described.</b:BIBTEX_Abstract>
    <b:Tag>Cacioppo1984</b:Tag>
    <b:DOI>10.1207/s15327752jpa4803_13</b:DOI>
    <b:YearAccessed>2021</b:YearAccessed>
    <b:MonthAccessed>April</b:MonthAccessed>
    <b:DayAccessed>28</b:DayAccessed>
    <b:Author>
      <b:Author>
        <b:NameList>
          <b:Person>
            <b:Last>Cacioppo</b:Last>
            <b:Middle>T.</b:Middle>
            <b:First>John</b:First>
          </b:Person>
          <b:Person>
            <b:Last>Petty</b:Last>
            <b:Middle>E.</b:Middle>
            <b:First>Richard</b:First>
          </b:Person>
          <b:Person>
            <b:Last>Kao</b:Last>
            <b:Middle>Feng</b:Middle>
            <b:First>Chuan</b:First>
          </b:Person>
        </b:NameList>
      </b:Author>
    </b:Author>
    <b:Pages>306–307</b:Pages>
    <b:Month>June</b:Month>
    <b:JournalName>Journal of Personality Assessment</b:JournalName>
    <b:Number>3</b:Number>
    <b:StandardNumber> ISSN: 0022-3891</b:StandardNumber>
    <b:RefOrder>42</b:RefOrder>
  </b:Source>
  <b:Source>
    <b:Year>2009</b:Year>
    <b:Volume>9</b:Volume>
    <b:BIBTEX_Entry>article</b:BIBTEX_Entry>
    <b:SourceType>JournalArticle</b:SourceType>
    <b:Title>Effort discounting in human nucleus accumbens</b:Title>
    <b:BIBTEX_Abstract>A great deal of behavioral and economic research suggests that the value attached to a reward stands in inverse relation to the amount of effort required to obtain it, a principle known as effort discounting. In the current report, we present the first direct evidence for a neural analogue of effort discounting. Functional magnetic resonance imaging was used to measure neural responses to monetary rewards in the human nucleus accumbens, a structure previously demonstrated to encode reference-dependent reward information. The magnitude of accumbens activation was found to vary with reward outcome, but also with the degree of mental effort demanded to obtain individual rewards. For a fixed level of reward, accumbens was less strongly activated following a high demand for effort than following a lower demand. The magnitude of this effect was noted to correlate with preceding activation in the dorsal anterior cingulate cortex, a region that has been proposed to monitor information-processing demands and to mediate in the subjective experience of effort.</b:BIBTEX_Abstract>
    <b:Tag>Botvinick2009</b:Tag>
    <b:URL>https://www.ncbi.nlm.nih.gov/pmc/articles/PMC2744387/</b:URL>
    <b:DOI>10.3758/CABN.9.1.16</b:DOI>
    <b:YearAccessed>2021</b:YearAccessed>
    <b:MonthAccessed>August</b:MonthAccessed>
    <b:DayAccessed>12</b:DayAccessed>
    <b:Author>
      <b:Author>
        <b:NameList>
          <b:Person>
            <b:Last>Botvinick</b:Last>
            <b:Middle>M.</b:Middle>
            <b:First>M.</b:First>
          </b:Person>
          <b:Person>
            <b:Last>Huffstetler</b:Last>
            <b:First>S.</b:First>
          </b:Person>
          <b:Person>
            <b:Last>McGuire</b:Last>
            <b:Middle>T.</b:Middle>
            <b:First>J.</b:First>
          </b:Person>
        </b:NameList>
      </b:Author>
    </b:Author>
    <b:Pages>16–27</b:Pages>
    <b:Month>March</b:Month>
    <b:JournalName>Cognitive, affective &amp; behavioral neuroscience</b:JournalName>
    <b:Number>1</b:Number>
    <b:StandardNumber> ISSN: 1530-7026</b:StandardNumber>
    <b:RefOrder>43</b:RefOrder>
  </b:Source>
  <b:Source>
    <b:LCID>en-US</b:LCID>
    <b:Year>1994</b:Year>
    <b:ShortTitle>Need for cognition</b:ShortTitle>
    <b:Volume>25</b:Volume>
    <b:BIBTEX_Entry>article</b:BIBTEX_Entry>
    <b:SourceType>JournalArticle</b:SourceType>
    <b:Title>Need for Cognition: Eine Skala zur Erfassung von Engagement und Freude bei Denkaufgaben</b:Title>
    <b:BIBTEX_Abstract>Ein Fragebogen zur Erfassung individueller Differenzen im Engagement und der Freude bei Denkaufgaben wird vorgestellt. Die Skala stellt eine Übersetzung der ''Need for Cognition'' (NFC)-Skala dar, die von Cacioppo &amp; Petty (1982) für den anglo-amerikanischen Sprachbereich entwickelt wurde. Die deutsche Version der NFC-Skala erlaubt eine ökonomische Durchführung und weist gute Skalenkennwerte auf. Darüber hinaus erwies sich die Skala auch im Rahmen einer experimentellen Validierung als geeignet, zwischen Personen mit hohem versus geringem Ausmaß an ''Need for Cognition'' zu differenzieren. Im Zuge des verstärkten Interesses an kognitiven Prozessen bietet sie die Möglichkeit, neben situativ bedingten auch dispositional bedingte Variationen in der Intensität der kognitiven Verarbeitung und deren Auswirkungen auf soziales Urteilen und Verhalten zu untersuchen.</b:BIBTEX_Abstract>
    <b:Tag>Bless1994</b:Tag>
    <b:URL>https://pub.uni-bielefeld.de/record/1779110</b:URL>
    <b:DOI>10/1779110</b:DOI>
    <b:YearAccessed>2021</b:YearAccessed>
    <b:MonthAccessed>May</b:MonthAccessed>
    <b:DayAccessed>17</b:DayAccessed>
    <b:Author>
      <b:Author>
        <b:NameList>
          <b:Person>
            <b:Last>Bless</b:Last>
            <b:First>Herbert</b:First>
          </b:Person>
          <b:Person>
            <b:Last>Wänke</b:Last>
            <b:First>Michaela</b:First>
          </b:Person>
          <b:Person>
            <b:Last>Bohner</b:Last>
            <b:First>Gerd</b:First>
          </b:Person>
          <b:Person>
            <b:Last>Fellhauer</b:Last>
            <b:Middle>F.</b:Middle>
            <b:First>Roland</b:First>
          </b:Person>
          <b:Person>
            <b:Last>Schwarz</b:Last>
            <b:First>Norbert</b:First>
          </b:Person>
        </b:NameList>
      </b:Author>
    </b:Author>
    <b:JournalName>Zeitschrift für Sozialpsychologie</b:JournalName>
    <b:StandardNumber> ISSN: 0044-3514</b:StandardNumber>
    <b:RefOrder>44</b:RefOrder>
  </b:Source>
  <b:Source>
    <b:Year>2012</b:Year>
    <b:Volume>33</b:Volume>
    <b:BIBTEX_Entry>article</b:BIBTEX_Entry>
    <b:Comments>Number: 2</b:Comments>
    <b:SourceType>JournalArticle</b:SourceType>
    <b:Title>Passionate thinkers feel better</b:Title>
    <b:BIBTEX_Abstract>The present study tested a possible explanation for the positive relationship between the motivation to engage in cognitive endeavors (need for cognition, NFC) and indicators of affective adjustment (e.g., higher self-esteem, lower depression) that has been demonstrated in previous studies. We suggest that dispositional self-control capacity mediates this relationship, since NFC has been found to be related to self-control capacity, and self-control capacity is crucial for adjustment. NFC, dispositional self-control capacity, self-esteem, habitual depressive mood, and tendency to respond in a socially desirable manner were measured among 150 university students via self-report. Regression analyses and Sobel tests revealed that self-control capacity was a potential mediator of the positive relationship between NFC and affective adjustment. The findings were robust in terms of social desirability.</b:BIBTEX_Abstract>
    <b:Tag>Bertrams2012</b:Tag>
    <b:DOI>10.1027/1614-0001/a000081</b:DOI>
    <b:YearAccessed>2018</b:YearAccessed>
    <b:MonthAccessed>March</b:MonthAccessed>
    <b:DayAccessed>4</b:DayAccessed>
    <b:Author>
      <b:Author>
        <b:NameList>
          <b:Person>
            <b:Last>Bertrams</b:Last>
            <b:First>Alex</b:First>
          </b:Person>
          <b:Person>
            <b:Last>Dickhäuser</b:Last>
            <b:First>Oliver</b:First>
          </b:Person>
        </b:NameList>
      </b:Author>
    </b:Author>
    <b:Pages>69–75</b:Pages>
    <b:Month>January</b:Month>
    <b:JournalName>Journal of Individual Differences</b:JournalName>
    <b:Number>2</b:Number>
    <b:StandardNumber> ISSN: 1614-0001</b:StandardNumber>
    <b:RefOrder>45</b:RefOrder>
  </b:Source>
  <b:Source>
    <b:Year>2021</b:Year>
    <b:ShortTitle>Comparison of Different Response Time Outlier Exclusion Methods</b:ShortTitle>
    <b:Volume>12</b:Volume>
    <b:BIBTEX_Entry>article</b:BIBTEX_Entry>
    <b:SourceType>JournalArticle</b:SourceType>
    <b:Title>Comparison of Different Response Time Outlier Exclusion Methods: A Simulation Study</b:Title>
    <b:BIBTEX_Abstract>In response time (RT) research, RT outliers are typically excluded from statistical analysis to improve the signal-to-noise ratio. Nevertheless, there exist several methods for outlier exclusion. This poses the question, how these methods differ with respect to recovering the uncontaminated RT distribution. In the present simulation study, two RT distributions with a given population difference were simulated in each iteration. RTs were replaced by outliers following two different approaches. The first approach generated outliers at the tails of the distribution, the second one inserted outliers overlapping with the genuine RT distribution. We applied ten different outlier exclusion methods and tested, how many pairs of distributions significantly differed. Outlier exclusion methods were compared in terms of bias. Bias was defined as the deviation of the proportion of significant differences after outlier exclusion from the proportion of significant differences in the uncontaminated samples (before introducing outliers). Our results showed large differences in bias between the exclusion methods. Some methods showed a high rate of Type-I errors and should therefore clearly not be used. Overall, our results showed that applying an exclusion method based on z-scores / standard deviations introduced only small biases, while the absence of outlier exclusion showed the largest absolute bias.</b:BIBTEX_Abstract>
    <b:Tag>Berger2021</b:Tag>
    <b:URL>https://www.frontiersin.org/article/10.3389/fpsyg.2021.675558</b:URL>
    <b:DOI>10.3389/fpsyg.2021.675558</b:DOI>
    <b:YearAccessed>2021</b:YearAccessed>
    <b:MonthAccessed>October</b:MonthAccessed>
    <b:DayAccessed>14</b:DayAccessed>
    <b:Author>
      <b:Author>
        <b:NameList>
          <b:Person>
            <b:Last>Berger</b:Last>
            <b:First>Alexander</b:First>
          </b:Person>
          <b:Person>
            <b:Last>Kiefer</b:Last>
            <b:First>Markus</b:First>
          </b:Person>
        </b:NameList>
      </b:Author>
    </b:Author>
    <b:Pages>2194</b:Pages>
    <b:JournalName>Frontiers in Psychology</b:JournalName>
    <b:StandardNumber> ISSN: 1664-1078</b:StandardNumber>
    <b:RefOrder>46</b:RefOrder>
  </b:Source>
  <b:Source>
    <b:Year>2020</b:Year>
    <b:BIBTEX_Entry>misc</b:BIBTEX_Entry>
    <b:Comments>Programmers: \_{:}{n}{3}594</b:Comments>
    <b:SourceType>Misc</b:SourceType>
    <b:Title>RStudio: Integrated development for R</b:Title>
    <b:Publisher>RStudio, PBC</b:Publisher>
    <b:Tag>RStudioTeam2020</b:Tag>
    <b:URL>http://www.rstudio.com</b:URL>
    <b:Author>
      <b:Author>
        <b:Corporate>RStudio Team</b:Corporate>
      </b:Author>
    </b:Author>
    <b:City>Boston</b:City>
    <b:StateProvince>MA</b:StateProvince>
    <b:CountryRegion/>
    <b:PublicationTitle>RStudio: Integrated development for R</b:PublicationTitle>
    <b:RefOrder>47</b:RefOrder>
  </b:Source>
  <b:Source>
    <b:Year>2020</b:Year>
    <b:BIBTEX_Entry>manual</b:BIBTEX_Entry>
    <b:SourceType>Report</b:SourceType>
    <b:Title>R: A language and environment for statistical computing</b:Title>
    <b:Tag>RCT2020</b:Tag>
    <b:URL>https://www.R-project.org/</b:URL>
    <b:Author>
      <b:Author>
        <b:Corporate>R Core Team</b:Corporate>
      </b:Author>
    </b:Author>
    <b:City>Vienna</b:City>
    <b:StateProvince>Austria</b:StateProvince>
    <b:CountryRegion/>
    <b:RefOrder>48</b:RefOrder>
  </b:Source>
  <b:Source>
    <b:LCID>en-US</b:LCID>
    <b:Year>2021</b:Year>
    <b:ShortTitle>Effort beats effectiveness in emotion regulation choice</b:ShortTitle>
    <b:Volume>n/a</b:Volume>
    <b:BIBTEX_Entry>article</b:BIBTEX_Entry>
    <b:SourceType>JournalArticle</b:SourceType>
    <b:Title>Effort beats effectiveness in emotion regulation choice: Differences between suppression and distancing in subjective and physiological measures</b:Title>
    <b:BIBTEX_Abstract>Emotion regulation (ER) can be implemented by different strategies which differ in their capacity to alter emotional responding. What all strategies have in common is that cognitive control must be exercised in order to implement them. The aim of the present preregistered study was to investigate whether the two ER strategies, expressive suppression and distancing, require different amounts of cognitive effort and whether effort is associated with personality traits. Effort was assessed subjectively via ratings and objectively via pupillometry and heart period. In two studies, N = 110 and N = 52 healthy adults conducted an ER paradigm. Participants used suppression and distancing during inspection of positive and negative pictures. They also had the choice to reapply either of the strategies at the end of the paradigm. Although distancing was more effective in downregulation of subjective arousal (Study 1: p &lt; .001, = .20; Study 2: p &lt; .001, = .207), about two thirds reapplied suppression, because it was perceived as less effortful. Effort was rated significantly lower for suppression compared to distancing (Study 1: p = .042, = .04; Study 2: p = .002, = .13). However, differences in effort were not reflected in pupillary data or heart period. Broad and narrow personality traits were neither associated with the preferred strategy nor with subjective or physiological effort measures. Findings suggest that people tend to use the ER strategy that is perceived as less effortful, even though it might not be the most effective strategy.</b:BIBTEX_Abstract>
    <b:Tag>Scheffel2021</b:Tag>
    <b:BIBTEX_KeyWords>distancing, effort, emotion regulation, expressive suppression, heart rate, pupillometry</b:BIBTEX_KeyWords>
    <b:URL>https://onlinelibrary.wiley.com/doi/abs/10.1111/psyp.13908</b:URL>
    <b:DOI>10.1111/psyp.13908</b:DOI>
    <b:YearAccessed>2021</b:YearAccessed>
    <b:MonthAccessed>August</b:MonthAccessed>
    <b:DayAccessed>2</b:DayAccessed>
    <b:Author>
      <b:Author>
        <b:NameList>
          <b:Person>
            <b:Last>Scheffel</b:Last>
            <b:First>Christoph</b:First>
          </b:Person>
          <b:Person>
            <b:Last>Graupner</b:Last>
            <b:First>Sven-Thomas</b:First>
          </b:Person>
          <b:Person>
            <b:Last>Gärtner</b:Last>
            <b:First>Anne</b:First>
          </b:Person>
          <b:Person>
            <b:Last>Zerna</b:Last>
            <b:First>Josephine</b:First>
          </b:Person>
          <b:Person>
            <b:Last>Strobel</b:Last>
            <b:First>Alexander</b:First>
          </b:Person>
          <b:Person>
            <b:Last>Dörfel</b:Last>
            <b:First>Denise</b:First>
          </b:Person>
        </b:NameList>
      </b:Author>
    </b:Author>
    <b:Pages>e13908</b:Pages>
    <b:JournalName>Psychophysiology</b:JournalName>
    <b:Number>n/a</b:Number>
    <b:StandardNumber> ISSN: 1469-8986</b:StandardNumber>
    <b:RefOrder>3</b:RefOrder>
  </b:Source>
</b:Sources>
</file>

<file path=customXml/itemProps1.xml><?xml version="1.0" encoding="utf-8"?>
<ds:datastoreItem xmlns:ds="http://schemas.openxmlformats.org/officeDocument/2006/customXml" ds:itemID="{5B3627DC-A68A-4297-9289-F5692A6D0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2226</Words>
  <Characters>14025</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surrey</dc:creator>
  <cp:lastModifiedBy>scheffel</cp:lastModifiedBy>
  <cp:revision>52</cp:revision>
  <cp:lastPrinted>2018-09-28T11:55:00Z</cp:lastPrinted>
  <dcterms:created xsi:type="dcterms:W3CDTF">2022-01-13T08:49:00Z</dcterms:created>
  <dcterms:modified xsi:type="dcterms:W3CDTF">2022-03-17T15:50:00Z</dcterms:modified>
</cp:coreProperties>
</file>